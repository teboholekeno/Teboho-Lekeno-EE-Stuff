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8ED37" w14:textId="77777777" w:rsidR="002A6066" w:rsidRPr="000D3038" w:rsidRDefault="002A6066">
      <w:pPr>
        <w:rPr>
          <w:ins w:id="0" w:author="Teboho Lekeno" w:date="2019-03-09T18:18:00Z"/>
          <w:color w:val="000000" w:themeColor="text1"/>
          <w:sz w:val="18"/>
          <w:szCs w:val="18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2371"/>
        <w:gridCol w:w="917"/>
        <w:gridCol w:w="3258"/>
        <w:gridCol w:w="1789"/>
      </w:tblGrid>
      <w:tr w:rsidR="00787AAD" w:rsidRPr="000D3038" w14:paraId="3CEFD3E9" w14:textId="77777777" w:rsidTr="00BD66DC">
        <w:trPr>
          <w:trHeight w:val="424"/>
          <w:ins w:id="2" w:author="Teboho Lekeno" w:date="2019-03-09T18:18:00Z"/>
        </w:trPr>
        <w:tc>
          <w:tcPr>
            <w:tcW w:w="1015" w:type="dxa"/>
          </w:tcPr>
          <w:p w14:paraId="43512D39" w14:textId="77777777" w:rsidR="00787AAD" w:rsidRPr="000D3038" w:rsidRDefault="00787AAD">
            <w:pPr>
              <w:rPr>
                <w:ins w:id="3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4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Indenture level</w:t>
              </w:r>
            </w:ins>
          </w:p>
        </w:tc>
        <w:tc>
          <w:tcPr>
            <w:tcW w:w="2371" w:type="dxa"/>
          </w:tcPr>
          <w:p w14:paraId="1C40C02C" w14:textId="77777777" w:rsidR="00787AAD" w:rsidRPr="000D3038" w:rsidRDefault="00787AAD">
            <w:pPr>
              <w:rPr>
                <w:ins w:id="5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6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Element Title</w:t>
              </w:r>
            </w:ins>
          </w:p>
        </w:tc>
        <w:tc>
          <w:tcPr>
            <w:tcW w:w="917" w:type="dxa"/>
          </w:tcPr>
          <w:p w14:paraId="7B191100" w14:textId="6246330F" w:rsidR="00787AAD" w:rsidRPr="000D3038" w:rsidRDefault="00787AAD">
            <w:pPr>
              <w:rPr>
                <w:ins w:id="7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8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Duration</w:t>
              </w:r>
            </w:ins>
            <w:r w:rsidRPr="000D303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 days)</w:t>
            </w:r>
          </w:p>
        </w:tc>
        <w:tc>
          <w:tcPr>
            <w:tcW w:w="3258" w:type="dxa"/>
          </w:tcPr>
          <w:p w14:paraId="0BAE35F9" w14:textId="77777777" w:rsidR="00787AAD" w:rsidRPr="000D3038" w:rsidRDefault="00787AAD">
            <w:pPr>
              <w:rPr>
                <w:ins w:id="9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10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Reason</w:t>
              </w:r>
            </w:ins>
          </w:p>
        </w:tc>
        <w:tc>
          <w:tcPr>
            <w:tcW w:w="1789" w:type="dxa"/>
          </w:tcPr>
          <w:p w14:paraId="3559466F" w14:textId="77777777" w:rsidR="00787AAD" w:rsidRPr="000D3038" w:rsidRDefault="00787AAD">
            <w:pPr>
              <w:rPr>
                <w:ins w:id="11" w:author="Teboho Lekeno" w:date="2019-03-09T18:18:00Z"/>
                <w:rFonts w:ascii="Times New Roman" w:hAnsi="Times New Roman" w:cs="Times New Roman"/>
                <w:b/>
                <w:sz w:val="18"/>
                <w:szCs w:val="18"/>
              </w:rPr>
            </w:pPr>
            <w:ins w:id="12" w:author="Teboho Lekeno" w:date="2019-03-09T18:18:00Z">
              <w:r w:rsidRPr="000D3038">
                <w:rPr>
                  <w:rFonts w:ascii="Times New Roman" w:hAnsi="Times New Roman" w:cs="Times New Roman"/>
                  <w:b/>
                  <w:sz w:val="18"/>
                  <w:szCs w:val="18"/>
                </w:rPr>
                <w:t>Resources</w:t>
              </w:r>
            </w:ins>
          </w:p>
        </w:tc>
      </w:tr>
      <w:tr w:rsidR="00787AAD" w:rsidRPr="000D3038" w14:paraId="365FA76C" w14:textId="77777777" w:rsidTr="00BD66DC">
        <w:trPr>
          <w:trHeight w:val="112"/>
        </w:trPr>
        <w:tc>
          <w:tcPr>
            <w:tcW w:w="1015" w:type="dxa"/>
          </w:tcPr>
          <w:p w14:paraId="740C4F32" w14:textId="39801C60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9386F6" w14:textId="02CD735C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5DAD62A8" w14:textId="6569138E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Concept Review</w:t>
            </w:r>
          </w:p>
        </w:tc>
        <w:tc>
          <w:tcPr>
            <w:tcW w:w="917" w:type="dxa"/>
          </w:tcPr>
          <w:p w14:paraId="5FAEB852" w14:textId="162BA6EF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 xml:space="preserve">5 </w:t>
            </w:r>
          </w:p>
        </w:tc>
        <w:tc>
          <w:tcPr>
            <w:tcW w:w="3258" w:type="dxa"/>
          </w:tcPr>
          <w:p w14:paraId="4CE21434" w14:textId="257E599E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the project manager to review the project planning thoroughly.</w:t>
            </w:r>
          </w:p>
        </w:tc>
        <w:tc>
          <w:tcPr>
            <w:tcW w:w="1789" w:type="dxa"/>
          </w:tcPr>
          <w:p w14:paraId="182DF6BE" w14:textId="745EA6BE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787AAD" w:rsidRPr="000D3038" w14:paraId="5DEB2AA9" w14:textId="77777777" w:rsidTr="00BD66DC">
        <w:trPr>
          <w:trHeight w:val="112"/>
          <w:ins w:id="13" w:author="Teboho Lekeno" w:date="2019-03-09T18:18:00Z"/>
        </w:trPr>
        <w:tc>
          <w:tcPr>
            <w:tcW w:w="1015" w:type="dxa"/>
          </w:tcPr>
          <w:p w14:paraId="79EC7011" w14:textId="63B1464A" w:rsidR="00787AAD" w:rsidRPr="000D3038" w:rsidRDefault="00BD66DC">
            <w:pPr>
              <w:rPr>
                <w:ins w:id="14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71" w:type="dxa"/>
          </w:tcPr>
          <w:p w14:paraId="7E94443B" w14:textId="77777777" w:rsidR="00787AAD" w:rsidRPr="000D3038" w:rsidRDefault="00787AAD">
            <w:pPr>
              <w:rPr>
                <w:ins w:id="15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ins w:id="16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Safety and Environment</w:t>
              </w:r>
            </w:ins>
          </w:p>
        </w:tc>
        <w:tc>
          <w:tcPr>
            <w:tcW w:w="917" w:type="dxa"/>
          </w:tcPr>
          <w:p w14:paraId="190A7B01" w14:textId="4C835F2D" w:rsidR="00787AAD" w:rsidRPr="000D3038" w:rsidRDefault="00787AAD">
            <w:pPr>
              <w:rPr>
                <w:ins w:id="17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258" w:type="dxa"/>
          </w:tcPr>
          <w:p w14:paraId="421D9AAC" w14:textId="7F52A431" w:rsidR="00787AAD" w:rsidRPr="000D3038" w:rsidRDefault="00787AAD" w:rsidP="00D241B7">
            <w:pPr>
              <w:rPr>
                <w:ins w:id="18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subtasks of this task will be parallel.</w:t>
            </w:r>
          </w:p>
        </w:tc>
        <w:tc>
          <w:tcPr>
            <w:tcW w:w="1789" w:type="dxa"/>
          </w:tcPr>
          <w:p w14:paraId="04C39300" w14:textId="22BA3A73" w:rsidR="00787AAD" w:rsidRPr="000D3038" w:rsidRDefault="00787AAD">
            <w:pPr>
              <w:rPr>
                <w:ins w:id="19" w:author="Teboho Lekeno" w:date="2019-03-09T18:18:00Z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Kabelo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Mohapi, </w:t>
            </w: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Neo Mohapi</w:t>
            </w:r>
          </w:p>
        </w:tc>
      </w:tr>
      <w:tr w:rsidR="00787AAD" w:rsidRPr="000D3038" w14:paraId="4BF08781" w14:textId="77777777" w:rsidTr="00BD66DC">
        <w:trPr>
          <w:trHeight w:val="112"/>
        </w:trPr>
        <w:tc>
          <w:tcPr>
            <w:tcW w:w="1015" w:type="dxa"/>
          </w:tcPr>
          <w:p w14:paraId="3B2E3603" w14:textId="70E94CB6" w:rsidR="00787AAD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6DAE7C7" w14:textId="304490DD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Safety Analysis Report</w:t>
            </w:r>
          </w:p>
        </w:tc>
        <w:tc>
          <w:tcPr>
            <w:tcW w:w="917" w:type="dxa"/>
          </w:tcPr>
          <w:p w14:paraId="46FAC390" w14:textId="4DD0D22A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258" w:type="dxa"/>
          </w:tcPr>
          <w:p w14:paraId="1D2D5856" w14:textId="643B2C11" w:rsidR="00787AAD" w:rsidRPr="000D3038" w:rsidRDefault="00787AAD" w:rsidP="002A59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 xml:space="preserve"> Allows the discussion of hypothetical accident</w:t>
            </w:r>
            <w:ins w:id="20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 xml:space="preserve"> and propose safety measurement that will prevent such accident. </w:t>
              </w:r>
            </w:ins>
          </w:p>
        </w:tc>
        <w:tc>
          <w:tcPr>
            <w:tcW w:w="1789" w:type="dxa"/>
          </w:tcPr>
          <w:p w14:paraId="6FA299BB" w14:textId="5D61243E" w:rsidR="00787AAD" w:rsidRPr="000D3038" w:rsidRDefault="00787AA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66DC" w:rsidRPr="000D3038" w14:paraId="674F1EAA" w14:textId="77777777" w:rsidTr="00BD66DC">
        <w:trPr>
          <w:trHeight w:val="112"/>
        </w:trPr>
        <w:tc>
          <w:tcPr>
            <w:tcW w:w="1015" w:type="dxa"/>
          </w:tcPr>
          <w:p w14:paraId="39906B8F" w14:textId="3B21F5F7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47B19D3" w14:textId="54C9E772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Probabilistic Risk Assessment</w:t>
            </w:r>
          </w:p>
        </w:tc>
        <w:tc>
          <w:tcPr>
            <w:tcW w:w="917" w:type="dxa"/>
          </w:tcPr>
          <w:p w14:paraId="319A9B6E" w14:textId="3D1FA59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258" w:type="dxa"/>
          </w:tcPr>
          <w:p w14:paraId="13499478" w14:textId="2EE30DEB" w:rsidR="00BD66DC" w:rsidRPr="000D3038" w:rsidRDefault="00BD66DC" w:rsidP="007D55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notification and examination of events that put the project in abnormality.</w:t>
            </w:r>
          </w:p>
        </w:tc>
        <w:tc>
          <w:tcPr>
            <w:tcW w:w="1789" w:type="dxa"/>
          </w:tcPr>
          <w:p w14:paraId="08D17A57" w14:textId="4E73C8A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Neo Mohapi</w:t>
            </w:r>
          </w:p>
        </w:tc>
      </w:tr>
      <w:tr w:rsidR="00BD66DC" w:rsidRPr="000D3038" w14:paraId="658768C4" w14:textId="77777777" w:rsidTr="00580B4E">
        <w:trPr>
          <w:trHeight w:val="112"/>
        </w:trPr>
        <w:tc>
          <w:tcPr>
            <w:tcW w:w="1015" w:type="dxa"/>
          </w:tcPr>
          <w:p w14:paraId="3FDCD87E" w14:textId="20E5E1D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71" w:type="dxa"/>
          </w:tcPr>
          <w:p w14:paraId="166A4167" w14:textId="7C1A13D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ins w:id="21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Preconstruction</w:t>
              </w:r>
            </w:ins>
          </w:p>
        </w:tc>
        <w:tc>
          <w:tcPr>
            <w:tcW w:w="917" w:type="dxa"/>
          </w:tcPr>
          <w:p w14:paraId="055BC7EA" w14:textId="49992D4A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258" w:type="dxa"/>
          </w:tcPr>
          <w:p w14:paraId="2D111807" w14:textId="1B1D3DB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Enough to confirm quality before construction.</w:t>
            </w:r>
          </w:p>
        </w:tc>
        <w:tc>
          <w:tcPr>
            <w:tcW w:w="1789" w:type="dxa"/>
          </w:tcPr>
          <w:p w14:paraId="03D38AFB" w14:textId="77777777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66DC" w:rsidRPr="000D3038" w14:paraId="3C3D5C5F" w14:textId="77777777" w:rsidTr="006B4349">
        <w:trPr>
          <w:trHeight w:val="112"/>
        </w:trPr>
        <w:tc>
          <w:tcPr>
            <w:tcW w:w="1015" w:type="dxa"/>
          </w:tcPr>
          <w:p w14:paraId="65C4FE8D" w14:textId="6C006D5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51666075" w14:textId="152C7AC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Waste</w:t>
            </w:r>
            <w:ins w:id="22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 xml:space="preserve"> Acceptance Criteria</w:t>
              </w:r>
            </w:ins>
          </w:p>
        </w:tc>
        <w:tc>
          <w:tcPr>
            <w:tcW w:w="917" w:type="dxa"/>
          </w:tcPr>
          <w:p w14:paraId="5F8F3E4C" w14:textId="633717FD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258" w:type="dxa"/>
          </w:tcPr>
          <w:p w14:paraId="1555C2A1" w14:textId="7402B53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duration will allow well application of remediation activities that will production to comply with latest environmental standards.</w:t>
            </w:r>
          </w:p>
        </w:tc>
        <w:tc>
          <w:tcPr>
            <w:tcW w:w="1789" w:type="dxa"/>
          </w:tcPr>
          <w:p w14:paraId="161845E0" w14:textId="115D441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Project Support Officer</w:t>
            </w:r>
          </w:p>
        </w:tc>
      </w:tr>
      <w:tr w:rsidR="00BD66DC" w:rsidRPr="000D3038" w14:paraId="523CC2A9" w14:textId="77777777" w:rsidTr="000954FE">
        <w:trPr>
          <w:trHeight w:val="112"/>
        </w:trPr>
        <w:tc>
          <w:tcPr>
            <w:tcW w:w="1015" w:type="dxa"/>
          </w:tcPr>
          <w:p w14:paraId="00027265" w14:textId="488A4B2C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8EB4EA0" w14:textId="64E37A3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moveToRangeStart w:id="23" w:author="Teboho Lekeno" w:date="2019-03-09T18:18:00Z" w:name="move3047927"/>
            <w:ins w:id="24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Quality Assurance</w:t>
              </w:r>
            </w:ins>
            <w:moveToRangeEnd w:id="23"/>
          </w:p>
        </w:tc>
        <w:tc>
          <w:tcPr>
            <w:tcW w:w="917" w:type="dxa"/>
          </w:tcPr>
          <w:p w14:paraId="76344A55" w14:textId="4783E64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4F149065" w14:textId="65D7A84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duration is enough to allow measurement of correctness, efficiency, maintainability of the designs before implementation takes place.</w:t>
            </w:r>
          </w:p>
        </w:tc>
        <w:tc>
          <w:tcPr>
            <w:tcW w:w="1789" w:type="dxa"/>
          </w:tcPr>
          <w:p w14:paraId="62F453B9" w14:textId="301BB2E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79050145" w14:textId="77777777" w:rsidTr="00C7482D">
        <w:trPr>
          <w:trHeight w:val="112"/>
        </w:trPr>
        <w:tc>
          <w:tcPr>
            <w:tcW w:w="1015" w:type="dxa"/>
          </w:tcPr>
          <w:p w14:paraId="16AC5490" w14:textId="473D822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6C34D035" w14:textId="2B23E57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ins w:id="25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Subcontractor Training</w:t>
              </w:r>
            </w:ins>
          </w:p>
        </w:tc>
        <w:tc>
          <w:tcPr>
            <w:tcW w:w="917" w:type="dxa"/>
          </w:tcPr>
          <w:p w14:paraId="41246E6D" w14:textId="4750F52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258" w:type="dxa"/>
          </w:tcPr>
          <w:p w14:paraId="2DAD181A" w14:textId="3320FB3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proper training</w:t>
            </w:r>
            <w:ins w:id="26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 xml:space="preserve"> subcontractors so that they meet specific requirements.</w:t>
              </w:r>
            </w:ins>
          </w:p>
        </w:tc>
        <w:tc>
          <w:tcPr>
            <w:tcW w:w="1789" w:type="dxa"/>
          </w:tcPr>
          <w:p w14:paraId="64826261" w14:textId="31AC40E2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Blantina Morake</w:t>
            </w:r>
          </w:p>
        </w:tc>
      </w:tr>
      <w:tr w:rsidR="00BD66DC" w:rsidRPr="000D3038" w14:paraId="22AB379F" w14:textId="77777777" w:rsidTr="003C20C0">
        <w:trPr>
          <w:trHeight w:val="112"/>
        </w:trPr>
        <w:tc>
          <w:tcPr>
            <w:tcW w:w="1015" w:type="dxa"/>
          </w:tcPr>
          <w:p w14:paraId="2059BF33" w14:textId="3CECB1B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2E08BA2E" w14:textId="4E983A3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ins w:id="27" w:author="Teboho Lekeno" w:date="2019-03-09T18:18:00Z">
              <w:r w:rsidRPr="000D3038">
                <w:rPr>
                  <w:rFonts w:ascii="Times New Roman" w:hAnsi="Times New Roman" w:cs="Times New Roman"/>
                  <w:sz w:val="18"/>
                  <w:szCs w:val="18"/>
                </w:rPr>
                <w:t>Readiness Review</w:t>
              </w:r>
            </w:ins>
          </w:p>
        </w:tc>
        <w:tc>
          <w:tcPr>
            <w:tcW w:w="917" w:type="dxa"/>
          </w:tcPr>
          <w:p w14:paraId="1FDB53F6" w14:textId="2727093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258" w:type="dxa"/>
          </w:tcPr>
          <w:p w14:paraId="3C30CD03" w14:textId="5EFCC481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time will allow Andy to ensure that all administrative and physical control are obtained and set up before construction commence and to review quality again.</w:t>
            </w:r>
          </w:p>
        </w:tc>
        <w:tc>
          <w:tcPr>
            <w:tcW w:w="1789" w:type="dxa"/>
          </w:tcPr>
          <w:p w14:paraId="3735B69B" w14:textId="3841F19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3815F79D" w14:textId="77777777" w:rsidTr="00AE382E">
        <w:trPr>
          <w:trHeight w:val="112"/>
        </w:trPr>
        <w:tc>
          <w:tcPr>
            <w:tcW w:w="1015" w:type="dxa"/>
          </w:tcPr>
          <w:p w14:paraId="73396150" w14:textId="22996EB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B573ED5" w14:textId="23F89C8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Site-clearing permission</w:t>
            </w:r>
          </w:p>
        </w:tc>
        <w:tc>
          <w:tcPr>
            <w:tcW w:w="917" w:type="dxa"/>
          </w:tcPr>
          <w:p w14:paraId="5D126C7C" w14:textId="139AAC7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258" w:type="dxa"/>
          </w:tcPr>
          <w:p w14:paraId="26D8BBAC" w14:textId="38A5CBF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It does not take longer to get response from municipality.</w:t>
            </w:r>
          </w:p>
        </w:tc>
        <w:tc>
          <w:tcPr>
            <w:tcW w:w="1789" w:type="dxa"/>
          </w:tcPr>
          <w:p w14:paraId="63A47B2A" w14:textId="085FDA4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7BAD0783" w14:textId="77777777" w:rsidTr="00774A93">
        <w:trPr>
          <w:trHeight w:val="112"/>
        </w:trPr>
        <w:tc>
          <w:tcPr>
            <w:tcW w:w="1015" w:type="dxa"/>
          </w:tcPr>
          <w:p w14:paraId="2C45E4B7" w14:textId="5EAF4CC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10641D65" w14:textId="585FDE1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Communication Strategy</w:t>
            </w:r>
          </w:p>
        </w:tc>
        <w:tc>
          <w:tcPr>
            <w:tcW w:w="917" w:type="dxa"/>
          </w:tcPr>
          <w:p w14:paraId="6BC86828" w14:textId="61ED8E5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58" w:type="dxa"/>
          </w:tcPr>
          <w:p w14:paraId="0250B6C7" w14:textId="0932ED06" w:rsidR="00BD66DC" w:rsidRPr="000D3038" w:rsidRDefault="00BD66DC" w:rsidP="00DA70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Enough to pass the message of how communication will be conducted.</w:t>
            </w:r>
          </w:p>
        </w:tc>
        <w:tc>
          <w:tcPr>
            <w:tcW w:w="1789" w:type="dxa"/>
          </w:tcPr>
          <w:p w14:paraId="6D80A7AA" w14:textId="7A7A1B1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Emelia Mohapi</w:t>
            </w:r>
          </w:p>
        </w:tc>
      </w:tr>
      <w:tr w:rsidR="00BD66DC" w:rsidRPr="000D3038" w14:paraId="6EB859EE" w14:textId="77777777" w:rsidTr="003C40A0">
        <w:trPr>
          <w:trHeight w:val="332"/>
        </w:trPr>
        <w:tc>
          <w:tcPr>
            <w:tcW w:w="1015" w:type="dxa"/>
          </w:tcPr>
          <w:p w14:paraId="6C85A357" w14:textId="0B78DDA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5DD83618" w14:textId="3C48353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Support Services</w:t>
            </w:r>
          </w:p>
        </w:tc>
        <w:tc>
          <w:tcPr>
            <w:tcW w:w="917" w:type="dxa"/>
          </w:tcPr>
          <w:p w14:paraId="4AA017C0" w14:textId="1D75ED32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258" w:type="dxa"/>
          </w:tcPr>
          <w:p w14:paraId="7ABC0334" w14:textId="19B61BA5" w:rsidR="00BD66DC" w:rsidRPr="000D3038" w:rsidRDefault="00BD66DC" w:rsidP="00DA70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support service to be conducted through design to assist stakeholders with problems related to work and social life.</w:t>
            </w:r>
          </w:p>
        </w:tc>
        <w:tc>
          <w:tcPr>
            <w:tcW w:w="1789" w:type="dxa"/>
          </w:tcPr>
          <w:p w14:paraId="19D3D5A8" w14:textId="0877BA1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Project Support Officer</w:t>
            </w:r>
          </w:p>
        </w:tc>
      </w:tr>
      <w:tr w:rsidR="00BD66DC" w:rsidRPr="000D3038" w14:paraId="52F89011" w14:textId="77777777" w:rsidTr="00DC0D81">
        <w:trPr>
          <w:trHeight w:val="112"/>
        </w:trPr>
        <w:tc>
          <w:tcPr>
            <w:tcW w:w="1015" w:type="dxa"/>
          </w:tcPr>
          <w:p w14:paraId="70EE0187" w14:textId="7BCE666C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5BD8A9B" w14:textId="24BBC1EE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Complete Production Train Inspection</w:t>
            </w:r>
          </w:p>
        </w:tc>
        <w:tc>
          <w:tcPr>
            <w:tcW w:w="917" w:type="dxa"/>
          </w:tcPr>
          <w:p w14:paraId="037B522D" w14:textId="5803DD9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58" w:type="dxa"/>
          </w:tcPr>
          <w:p w14:paraId="2D0C312F" w14:textId="0B22610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full inspection of the train shop before final approval commence.</w:t>
            </w:r>
          </w:p>
        </w:tc>
        <w:tc>
          <w:tcPr>
            <w:tcW w:w="1789" w:type="dxa"/>
          </w:tcPr>
          <w:p w14:paraId="47C7B1B0" w14:textId="420941BA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6C6B1409" w14:textId="77777777" w:rsidTr="00944DE0">
        <w:trPr>
          <w:trHeight w:val="112"/>
        </w:trPr>
        <w:tc>
          <w:tcPr>
            <w:tcW w:w="1015" w:type="dxa"/>
          </w:tcPr>
          <w:p w14:paraId="5560B704" w14:textId="7F94AF2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A59F6AE" w14:textId="1F36ACA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Paint Shop Inspection</w:t>
            </w:r>
          </w:p>
        </w:tc>
        <w:tc>
          <w:tcPr>
            <w:tcW w:w="917" w:type="dxa"/>
          </w:tcPr>
          <w:p w14:paraId="6859766E" w14:textId="0F89D411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58" w:type="dxa"/>
          </w:tcPr>
          <w:p w14:paraId="4B2158AA" w14:textId="04EC84B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full inspection of the paint shop before final approval commence.</w:t>
            </w:r>
          </w:p>
        </w:tc>
        <w:tc>
          <w:tcPr>
            <w:tcW w:w="1789" w:type="dxa"/>
          </w:tcPr>
          <w:p w14:paraId="59535184" w14:textId="782B589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723F9CA7" w14:textId="77777777" w:rsidTr="00F10DFA">
        <w:trPr>
          <w:trHeight w:val="530"/>
        </w:trPr>
        <w:tc>
          <w:tcPr>
            <w:tcW w:w="1015" w:type="dxa"/>
          </w:tcPr>
          <w:p w14:paraId="6B3FFF13" w14:textId="0ABEF02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11296388" w14:textId="0D699FD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Building Inspection</w:t>
            </w:r>
          </w:p>
        </w:tc>
        <w:tc>
          <w:tcPr>
            <w:tcW w:w="917" w:type="dxa"/>
          </w:tcPr>
          <w:p w14:paraId="7BDC13F9" w14:textId="35994467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258" w:type="dxa"/>
          </w:tcPr>
          <w:p w14:paraId="44F720CE" w14:textId="37143130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Will allow proper inspection of the building before final approval commence.</w:t>
            </w:r>
          </w:p>
        </w:tc>
        <w:tc>
          <w:tcPr>
            <w:tcW w:w="1789" w:type="dxa"/>
          </w:tcPr>
          <w:p w14:paraId="57B267A9" w14:textId="0EBAE96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Andy Johns</w:t>
            </w:r>
          </w:p>
        </w:tc>
      </w:tr>
      <w:tr w:rsidR="00BD66DC" w:rsidRPr="000D3038" w14:paraId="129E48C5" w14:textId="77777777" w:rsidTr="00A637B2">
        <w:trPr>
          <w:trHeight w:val="440"/>
        </w:trPr>
        <w:tc>
          <w:tcPr>
            <w:tcW w:w="1015" w:type="dxa"/>
          </w:tcPr>
          <w:p w14:paraId="5BDB16F2" w14:textId="38613351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71" w:type="dxa"/>
          </w:tcPr>
          <w:p w14:paraId="7F0C189A" w14:textId="5D5A689C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Final Approval</w:t>
            </w:r>
          </w:p>
        </w:tc>
        <w:tc>
          <w:tcPr>
            <w:tcW w:w="917" w:type="dxa"/>
          </w:tcPr>
          <w:p w14:paraId="0E18D238" w14:textId="406ED7AD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258" w:type="dxa"/>
          </w:tcPr>
          <w:p w14:paraId="69457500" w14:textId="6ABFCF98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Since the inspection were performed final approval be conducted quickly with results already known.</w:t>
            </w:r>
          </w:p>
        </w:tc>
        <w:tc>
          <w:tcPr>
            <w:tcW w:w="1789" w:type="dxa"/>
          </w:tcPr>
          <w:p w14:paraId="28A665DB" w14:textId="3398E903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Local Inspection Authority</w:t>
            </w:r>
          </w:p>
        </w:tc>
      </w:tr>
      <w:tr w:rsidR="00BD66DC" w:rsidRPr="000D3038" w14:paraId="13580749" w14:textId="77777777" w:rsidTr="00CD6B37">
        <w:trPr>
          <w:trHeight w:val="440"/>
        </w:trPr>
        <w:tc>
          <w:tcPr>
            <w:tcW w:w="1015" w:type="dxa"/>
          </w:tcPr>
          <w:p w14:paraId="330BA699" w14:textId="0F1D8C4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61031B30" w14:textId="69A9C53C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Foundation</w:t>
            </w:r>
          </w:p>
        </w:tc>
        <w:tc>
          <w:tcPr>
            <w:tcW w:w="917" w:type="dxa"/>
          </w:tcPr>
          <w:p w14:paraId="4F36F7F3" w14:textId="149EF9C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0AD2F441" w14:textId="706DFE92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59F12652" w14:textId="4ADB7CC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Daniel Lee</w:t>
            </w:r>
          </w:p>
        </w:tc>
      </w:tr>
      <w:tr w:rsidR="00BD66DC" w:rsidRPr="000D3038" w14:paraId="0E41E0AE" w14:textId="77777777" w:rsidTr="0001358B">
        <w:trPr>
          <w:trHeight w:val="440"/>
        </w:trPr>
        <w:tc>
          <w:tcPr>
            <w:tcW w:w="1015" w:type="dxa"/>
          </w:tcPr>
          <w:p w14:paraId="00983862" w14:textId="0C78268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6AB7AE90" w14:textId="2DDF8BFD" w:rsidR="00BD66DC" w:rsidRPr="000D3038" w:rsidRDefault="00BD66DC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Structures</w:t>
            </w:r>
          </w:p>
        </w:tc>
        <w:tc>
          <w:tcPr>
            <w:tcW w:w="917" w:type="dxa"/>
          </w:tcPr>
          <w:p w14:paraId="23B0B58A" w14:textId="159DB962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4D312B4D" w14:textId="0D16BE46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7256FD57" w14:textId="50B0741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Derek Rivett</w:t>
            </w:r>
          </w:p>
        </w:tc>
      </w:tr>
      <w:tr w:rsidR="00BD66DC" w:rsidRPr="000D3038" w14:paraId="170111F3" w14:textId="77777777" w:rsidTr="00055AAC">
        <w:trPr>
          <w:trHeight w:val="440"/>
        </w:trPr>
        <w:tc>
          <w:tcPr>
            <w:tcW w:w="1015" w:type="dxa"/>
          </w:tcPr>
          <w:p w14:paraId="4D11FE40" w14:textId="586C5E1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4653BDAF" w14:textId="0869C779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Roofing</w:t>
            </w:r>
          </w:p>
        </w:tc>
        <w:tc>
          <w:tcPr>
            <w:tcW w:w="917" w:type="dxa"/>
          </w:tcPr>
          <w:p w14:paraId="15A0B3A6" w14:textId="7804632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5118AF4F" w14:textId="3C8E4AD6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3B0A58E5" w14:textId="6A01ECC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Justine Leakey</w:t>
            </w:r>
          </w:p>
        </w:tc>
      </w:tr>
      <w:tr w:rsidR="00BD66DC" w:rsidRPr="000D3038" w14:paraId="70C5CE55" w14:textId="77777777" w:rsidTr="00C871B5">
        <w:trPr>
          <w:trHeight w:val="440"/>
        </w:trPr>
        <w:tc>
          <w:tcPr>
            <w:tcW w:w="1015" w:type="dxa"/>
          </w:tcPr>
          <w:p w14:paraId="51A832C1" w14:textId="7F567E0A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3CAFEA8F" w14:textId="61B00595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Water Proofing</w:t>
            </w:r>
          </w:p>
        </w:tc>
        <w:tc>
          <w:tcPr>
            <w:tcW w:w="917" w:type="dxa"/>
          </w:tcPr>
          <w:p w14:paraId="43C63EA0" w14:textId="03890E3F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275D4F53" w14:textId="39D9D18E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41B8FCC4" w14:textId="12A1F337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Manzi Nisela</w:t>
            </w:r>
          </w:p>
        </w:tc>
      </w:tr>
      <w:tr w:rsidR="00BD66DC" w:rsidRPr="000D3038" w14:paraId="7BB693A2" w14:textId="77777777" w:rsidTr="00BE1BC8">
        <w:trPr>
          <w:trHeight w:val="440"/>
        </w:trPr>
        <w:tc>
          <w:tcPr>
            <w:tcW w:w="1015" w:type="dxa"/>
          </w:tcPr>
          <w:p w14:paraId="1A0F0A7E" w14:textId="4800D006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371" w:type="dxa"/>
          </w:tcPr>
          <w:p w14:paraId="4E1237FF" w14:textId="39672D1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18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Building Electrification</w:t>
            </w:r>
          </w:p>
        </w:tc>
        <w:tc>
          <w:tcPr>
            <w:tcW w:w="917" w:type="dxa"/>
          </w:tcPr>
          <w:p w14:paraId="2BFB22A1" w14:textId="234A7524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258" w:type="dxa"/>
          </w:tcPr>
          <w:p w14:paraId="5C6C5107" w14:textId="7448F7F2" w:rsidR="00BD66DC" w:rsidRPr="000D3038" w:rsidRDefault="00BD66DC" w:rsidP="00A32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The building is just expanded, two is enough.</w:t>
            </w:r>
          </w:p>
        </w:tc>
        <w:tc>
          <w:tcPr>
            <w:tcW w:w="1789" w:type="dxa"/>
          </w:tcPr>
          <w:p w14:paraId="426D71E1" w14:textId="1B51F4C8" w:rsidR="00BD66DC" w:rsidRPr="000D3038" w:rsidRDefault="00BD66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D3038">
              <w:rPr>
                <w:rFonts w:ascii="Times New Roman" w:hAnsi="Times New Roman" w:cs="Times New Roman"/>
                <w:sz w:val="18"/>
                <w:szCs w:val="18"/>
              </w:rPr>
              <w:t>Ollie Volta</w:t>
            </w:r>
          </w:p>
        </w:tc>
      </w:tr>
    </w:tbl>
    <w:p w14:paraId="0052C994" w14:textId="77777777" w:rsidR="002A6066" w:rsidRPr="000D3038" w:rsidRDefault="002A6066">
      <w:pPr>
        <w:rPr>
          <w:sz w:val="18"/>
          <w:szCs w:val="18"/>
        </w:rPr>
      </w:pPr>
    </w:p>
    <w:sectPr w:rsidR="002A6066" w:rsidRPr="000D30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C1076" w14:textId="77777777" w:rsidR="007F3DC4" w:rsidRDefault="007F3DC4" w:rsidP="00D241B7">
      <w:pPr>
        <w:spacing w:after="0" w:line="240" w:lineRule="auto"/>
      </w:pPr>
      <w:r>
        <w:separator/>
      </w:r>
    </w:p>
  </w:endnote>
  <w:endnote w:type="continuationSeparator" w:id="0">
    <w:p w14:paraId="14653F78" w14:textId="77777777" w:rsidR="007F3DC4" w:rsidRDefault="007F3DC4" w:rsidP="00D2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87BDF" w14:textId="77777777" w:rsidR="007F3DC4" w:rsidRDefault="007F3DC4" w:rsidP="00D241B7">
      <w:pPr>
        <w:spacing w:after="0" w:line="240" w:lineRule="auto"/>
      </w:pPr>
      <w:r>
        <w:separator/>
      </w:r>
    </w:p>
  </w:footnote>
  <w:footnote w:type="continuationSeparator" w:id="0">
    <w:p w14:paraId="1ECFAD0D" w14:textId="77777777" w:rsidR="007F3DC4" w:rsidRDefault="007F3DC4" w:rsidP="00D2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C4862" w14:textId="1F691EA3" w:rsidR="002919F7" w:rsidRDefault="002919F7">
    <w:pPr>
      <w:pStyle w:val="Header"/>
    </w:pPr>
    <w:r>
      <w:t xml:space="preserve">Teboho Lekeno 1130992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66CB"/>
    <w:multiLevelType w:val="hybridMultilevel"/>
    <w:tmpl w:val="DBFE4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2C3"/>
    <w:multiLevelType w:val="hybridMultilevel"/>
    <w:tmpl w:val="3E0A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04B0"/>
    <w:multiLevelType w:val="hybridMultilevel"/>
    <w:tmpl w:val="9ABC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4560"/>
    <w:multiLevelType w:val="hybridMultilevel"/>
    <w:tmpl w:val="C9E0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87703"/>
    <w:multiLevelType w:val="hybridMultilevel"/>
    <w:tmpl w:val="80500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boho Lekeno">
    <w15:presenceInfo w15:providerId="None" w15:userId="Teboho Leke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97"/>
    <w:rsid w:val="00047C5F"/>
    <w:rsid w:val="000B13BF"/>
    <w:rsid w:val="000D3038"/>
    <w:rsid w:val="0010684E"/>
    <w:rsid w:val="00113636"/>
    <w:rsid w:val="00113997"/>
    <w:rsid w:val="001438E9"/>
    <w:rsid w:val="00175FC1"/>
    <w:rsid w:val="00196EBB"/>
    <w:rsid w:val="001D27FD"/>
    <w:rsid w:val="001D3CC1"/>
    <w:rsid w:val="001D673D"/>
    <w:rsid w:val="0021062F"/>
    <w:rsid w:val="00233340"/>
    <w:rsid w:val="00250302"/>
    <w:rsid w:val="002507A8"/>
    <w:rsid w:val="002919F7"/>
    <w:rsid w:val="002A04BB"/>
    <w:rsid w:val="002A59FB"/>
    <w:rsid w:val="002A6066"/>
    <w:rsid w:val="002A6C0F"/>
    <w:rsid w:val="002E0E4A"/>
    <w:rsid w:val="003338C6"/>
    <w:rsid w:val="00396F43"/>
    <w:rsid w:val="003D1A4A"/>
    <w:rsid w:val="004417DB"/>
    <w:rsid w:val="00450F82"/>
    <w:rsid w:val="00461E82"/>
    <w:rsid w:val="00465B5F"/>
    <w:rsid w:val="00477C4E"/>
    <w:rsid w:val="004C6377"/>
    <w:rsid w:val="00511858"/>
    <w:rsid w:val="00533242"/>
    <w:rsid w:val="00596A8C"/>
    <w:rsid w:val="005A634E"/>
    <w:rsid w:val="005C44B9"/>
    <w:rsid w:val="005E0F65"/>
    <w:rsid w:val="00647B0E"/>
    <w:rsid w:val="00670A40"/>
    <w:rsid w:val="006D09AC"/>
    <w:rsid w:val="00784825"/>
    <w:rsid w:val="00787AAD"/>
    <w:rsid w:val="007D55F4"/>
    <w:rsid w:val="007F3DC4"/>
    <w:rsid w:val="0085506A"/>
    <w:rsid w:val="0085606B"/>
    <w:rsid w:val="00877316"/>
    <w:rsid w:val="00971EAE"/>
    <w:rsid w:val="00974E20"/>
    <w:rsid w:val="009D7D87"/>
    <w:rsid w:val="00A3214D"/>
    <w:rsid w:val="00A776AE"/>
    <w:rsid w:val="00AA11E1"/>
    <w:rsid w:val="00AD7EC3"/>
    <w:rsid w:val="00B14EE6"/>
    <w:rsid w:val="00B94800"/>
    <w:rsid w:val="00BD2EEC"/>
    <w:rsid w:val="00BD66DC"/>
    <w:rsid w:val="00BF4418"/>
    <w:rsid w:val="00C30BC1"/>
    <w:rsid w:val="00D05467"/>
    <w:rsid w:val="00D241B7"/>
    <w:rsid w:val="00D46E82"/>
    <w:rsid w:val="00D6066D"/>
    <w:rsid w:val="00DA7043"/>
    <w:rsid w:val="00E47B53"/>
    <w:rsid w:val="00E506F6"/>
    <w:rsid w:val="00E84E8B"/>
    <w:rsid w:val="00E90011"/>
    <w:rsid w:val="00F06249"/>
    <w:rsid w:val="00F15313"/>
    <w:rsid w:val="00FD5365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BC04"/>
  <w15:chartTrackingRefBased/>
  <w15:docId w15:val="{53A1FE80-E862-472E-A460-770EE26B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9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6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054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1B7"/>
  </w:style>
  <w:style w:type="paragraph" w:styleId="Footer">
    <w:name w:val="footer"/>
    <w:basedOn w:val="Normal"/>
    <w:link w:val="FooterChar"/>
    <w:uiPriority w:val="99"/>
    <w:unhideWhenUsed/>
    <w:rsid w:val="00D2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1B7"/>
  </w:style>
  <w:style w:type="paragraph" w:styleId="NoSpacing">
    <w:name w:val="No Spacing"/>
    <w:uiPriority w:val="1"/>
    <w:qFormat/>
    <w:rsid w:val="00D241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4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</cp:lastModifiedBy>
  <cp:revision>35</cp:revision>
  <dcterms:created xsi:type="dcterms:W3CDTF">2019-03-08T23:38:00Z</dcterms:created>
  <dcterms:modified xsi:type="dcterms:W3CDTF">2019-04-03T16:06:00Z</dcterms:modified>
</cp:coreProperties>
</file>