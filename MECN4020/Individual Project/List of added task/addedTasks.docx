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18ED37" w14:textId="77777777" w:rsidR="002A6066" w:rsidRPr="000D3038" w:rsidRDefault="002A6066">
      <w:pPr>
        <w:rPr>
          <w:ins w:id="0" w:author="Teboho Lekeno" w:date="2019-03-09T18:18:00Z"/>
          <w:color w:val="000000" w:themeColor="text1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5"/>
        <w:gridCol w:w="2371"/>
        <w:gridCol w:w="917"/>
        <w:gridCol w:w="3258"/>
        <w:gridCol w:w="1789"/>
      </w:tblGrid>
      <w:tr w:rsidR="00787AAD" w:rsidRPr="000D3038" w14:paraId="3CEFD3E9" w14:textId="77777777" w:rsidTr="00BD66DC">
        <w:trPr>
          <w:trHeight w:val="424"/>
          <w:ins w:id="1" w:author="Teboho Lekeno" w:date="2019-03-09T18:18:00Z"/>
        </w:trPr>
        <w:tc>
          <w:tcPr>
            <w:tcW w:w="1015" w:type="dxa"/>
          </w:tcPr>
          <w:p w14:paraId="43512D39" w14:textId="77777777" w:rsidR="00787AAD" w:rsidRPr="000D3038" w:rsidRDefault="00787AAD">
            <w:pPr>
              <w:rPr>
                <w:ins w:id="2" w:author="Teboho Lekeno" w:date="2019-03-09T18:18:00Z"/>
                <w:rFonts w:ascii="Times New Roman" w:hAnsi="Times New Roman" w:cs="Times New Roman"/>
                <w:b/>
                <w:sz w:val="18"/>
                <w:szCs w:val="18"/>
              </w:rPr>
            </w:pPr>
            <w:ins w:id="3" w:author="Teboho Lekeno" w:date="2019-03-09T18:18:00Z">
              <w:r w:rsidRPr="000D3038">
                <w:rPr>
                  <w:rFonts w:ascii="Times New Roman" w:hAnsi="Times New Roman" w:cs="Times New Roman"/>
                  <w:b/>
                  <w:sz w:val="18"/>
                  <w:szCs w:val="18"/>
                </w:rPr>
                <w:t>Indenture level</w:t>
              </w:r>
            </w:ins>
          </w:p>
        </w:tc>
        <w:tc>
          <w:tcPr>
            <w:tcW w:w="2371" w:type="dxa"/>
          </w:tcPr>
          <w:p w14:paraId="1C40C02C" w14:textId="77777777" w:rsidR="00787AAD" w:rsidRPr="000D3038" w:rsidRDefault="00787AAD">
            <w:pPr>
              <w:rPr>
                <w:ins w:id="4" w:author="Teboho Lekeno" w:date="2019-03-09T18:18:00Z"/>
                <w:rFonts w:ascii="Times New Roman" w:hAnsi="Times New Roman" w:cs="Times New Roman"/>
                <w:b/>
                <w:sz w:val="18"/>
                <w:szCs w:val="18"/>
              </w:rPr>
            </w:pPr>
            <w:ins w:id="5" w:author="Teboho Lekeno" w:date="2019-03-09T18:18:00Z">
              <w:r w:rsidRPr="000D3038">
                <w:rPr>
                  <w:rFonts w:ascii="Times New Roman" w:hAnsi="Times New Roman" w:cs="Times New Roman"/>
                  <w:b/>
                  <w:sz w:val="18"/>
                  <w:szCs w:val="18"/>
                </w:rPr>
                <w:t>Element Title</w:t>
              </w:r>
            </w:ins>
          </w:p>
        </w:tc>
        <w:tc>
          <w:tcPr>
            <w:tcW w:w="917" w:type="dxa"/>
          </w:tcPr>
          <w:p w14:paraId="7B191100" w14:textId="6246330F" w:rsidR="00787AAD" w:rsidRPr="000D3038" w:rsidRDefault="00787AAD">
            <w:pPr>
              <w:rPr>
                <w:ins w:id="6" w:author="Teboho Lekeno" w:date="2019-03-09T18:18:00Z"/>
                <w:rFonts w:ascii="Times New Roman" w:hAnsi="Times New Roman" w:cs="Times New Roman"/>
                <w:b/>
                <w:sz w:val="18"/>
                <w:szCs w:val="18"/>
              </w:rPr>
            </w:pPr>
            <w:ins w:id="7" w:author="Teboho Lekeno" w:date="2019-03-09T18:18:00Z">
              <w:r w:rsidRPr="000D3038">
                <w:rPr>
                  <w:rFonts w:ascii="Times New Roman" w:hAnsi="Times New Roman" w:cs="Times New Roman"/>
                  <w:b/>
                  <w:sz w:val="18"/>
                  <w:szCs w:val="18"/>
                </w:rPr>
                <w:t>Duration</w:t>
              </w:r>
            </w:ins>
            <w:r w:rsidRPr="000D3038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(in days)</w:t>
            </w:r>
          </w:p>
        </w:tc>
        <w:tc>
          <w:tcPr>
            <w:tcW w:w="3258" w:type="dxa"/>
          </w:tcPr>
          <w:p w14:paraId="0BAE35F9" w14:textId="77777777" w:rsidR="00787AAD" w:rsidRPr="000D3038" w:rsidRDefault="00787AAD">
            <w:pPr>
              <w:rPr>
                <w:ins w:id="8" w:author="Teboho Lekeno" w:date="2019-03-09T18:18:00Z"/>
                <w:rFonts w:ascii="Times New Roman" w:hAnsi="Times New Roman" w:cs="Times New Roman"/>
                <w:b/>
                <w:sz w:val="18"/>
                <w:szCs w:val="18"/>
              </w:rPr>
            </w:pPr>
            <w:ins w:id="9" w:author="Teboho Lekeno" w:date="2019-03-09T18:18:00Z">
              <w:r w:rsidRPr="000D3038">
                <w:rPr>
                  <w:rFonts w:ascii="Times New Roman" w:hAnsi="Times New Roman" w:cs="Times New Roman"/>
                  <w:b/>
                  <w:sz w:val="18"/>
                  <w:szCs w:val="18"/>
                </w:rPr>
                <w:t>Reason</w:t>
              </w:r>
            </w:ins>
          </w:p>
        </w:tc>
        <w:tc>
          <w:tcPr>
            <w:tcW w:w="1789" w:type="dxa"/>
          </w:tcPr>
          <w:p w14:paraId="3559466F" w14:textId="77777777" w:rsidR="00787AAD" w:rsidRPr="000D3038" w:rsidRDefault="00787AAD">
            <w:pPr>
              <w:rPr>
                <w:ins w:id="10" w:author="Teboho Lekeno" w:date="2019-03-09T18:18:00Z"/>
                <w:rFonts w:ascii="Times New Roman" w:hAnsi="Times New Roman" w:cs="Times New Roman"/>
                <w:b/>
                <w:sz w:val="18"/>
                <w:szCs w:val="18"/>
              </w:rPr>
            </w:pPr>
            <w:ins w:id="11" w:author="Teboho Lekeno" w:date="2019-03-09T18:18:00Z">
              <w:r w:rsidRPr="000D3038">
                <w:rPr>
                  <w:rFonts w:ascii="Times New Roman" w:hAnsi="Times New Roman" w:cs="Times New Roman"/>
                  <w:b/>
                  <w:sz w:val="18"/>
                  <w:szCs w:val="18"/>
                </w:rPr>
                <w:t>Resources</w:t>
              </w:r>
            </w:ins>
          </w:p>
        </w:tc>
      </w:tr>
      <w:tr w:rsidR="00787AAD" w:rsidRPr="000D3038" w14:paraId="365FA76C" w14:textId="77777777" w:rsidTr="00BD66DC">
        <w:trPr>
          <w:trHeight w:val="112"/>
        </w:trPr>
        <w:tc>
          <w:tcPr>
            <w:tcW w:w="1015" w:type="dxa"/>
          </w:tcPr>
          <w:p w14:paraId="740C4F32" w14:textId="39801C60" w:rsidR="00787AAD" w:rsidRPr="000D3038" w:rsidRDefault="00787AA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39386F6" w14:textId="02CD735C" w:rsidR="00787AAD" w:rsidRPr="000D3038" w:rsidRDefault="00787AA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2371" w:type="dxa"/>
          </w:tcPr>
          <w:p w14:paraId="5DAD62A8" w14:textId="6569138E" w:rsidR="00787AAD" w:rsidRPr="000D3038" w:rsidRDefault="00787AA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D3038">
              <w:rPr>
                <w:rFonts w:ascii="Times New Roman" w:hAnsi="Times New Roman" w:cs="Times New Roman"/>
                <w:sz w:val="18"/>
                <w:szCs w:val="18"/>
              </w:rPr>
              <w:t>Concept Review</w:t>
            </w:r>
          </w:p>
        </w:tc>
        <w:tc>
          <w:tcPr>
            <w:tcW w:w="917" w:type="dxa"/>
          </w:tcPr>
          <w:p w14:paraId="5FAEB852" w14:textId="162BA6EF" w:rsidR="00787AAD" w:rsidRPr="000D3038" w:rsidRDefault="00787AA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D3038">
              <w:rPr>
                <w:rFonts w:ascii="Times New Roman" w:hAnsi="Times New Roman" w:cs="Times New Roman"/>
                <w:sz w:val="18"/>
                <w:szCs w:val="18"/>
              </w:rPr>
              <w:t xml:space="preserve">5 </w:t>
            </w:r>
          </w:p>
        </w:tc>
        <w:tc>
          <w:tcPr>
            <w:tcW w:w="3258" w:type="dxa"/>
          </w:tcPr>
          <w:p w14:paraId="4CE21434" w14:textId="257E599E" w:rsidR="00787AAD" w:rsidRPr="000D3038" w:rsidRDefault="00787AA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D3038">
              <w:rPr>
                <w:rFonts w:ascii="Times New Roman" w:hAnsi="Times New Roman" w:cs="Times New Roman"/>
                <w:sz w:val="18"/>
                <w:szCs w:val="18"/>
              </w:rPr>
              <w:t>Will allow the project manager to review the project planning thoroughly.</w:t>
            </w:r>
          </w:p>
        </w:tc>
        <w:tc>
          <w:tcPr>
            <w:tcW w:w="1789" w:type="dxa"/>
          </w:tcPr>
          <w:p w14:paraId="182DF6BE" w14:textId="745EA6BE" w:rsidR="00787AAD" w:rsidRPr="000D3038" w:rsidRDefault="00787AA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D3038">
              <w:rPr>
                <w:rFonts w:ascii="Times New Roman" w:hAnsi="Times New Roman" w:cs="Times New Roman"/>
                <w:sz w:val="18"/>
                <w:szCs w:val="18"/>
              </w:rPr>
              <w:t>Andy Johns</w:t>
            </w:r>
          </w:p>
        </w:tc>
      </w:tr>
      <w:tr w:rsidR="00787AAD" w:rsidRPr="000D3038" w14:paraId="5DEB2AA9" w14:textId="77777777" w:rsidTr="00BD66DC">
        <w:trPr>
          <w:trHeight w:val="112"/>
          <w:ins w:id="12" w:author="Teboho Lekeno" w:date="2019-03-09T18:18:00Z"/>
        </w:trPr>
        <w:tc>
          <w:tcPr>
            <w:tcW w:w="1015" w:type="dxa"/>
          </w:tcPr>
          <w:p w14:paraId="79EC7011" w14:textId="63B1464A" w:rsidR="00787AAD" w:rsidRPr="000D3038" w:rsidRDefault="00BD66DC">
            <w:pPr>
              <w:rPr>
                <w:ins w:id="13" w:author="Teboho Lekeno" w:date="2019-03-09T18:18:00Z"/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2371" w:type="dxa"/>
          </w:tcPr>
          <w:p w14:paraId="7E94443B" w14:textId="77777777" w:rsidR="00787AAD" w:rsidRPr="000D3038" w:rsidRDefault="00787AAD">
            <w:pPr>
              <w:rPr>
                <w:ins w:id="14" w:author="Teboho Lekeno" w:date="2019-03-09T18:18:00Z"/>
                <w:rFonts w:ascii="Times New Roman" w:hAnsi="Times New Roman" w:cs="Times New Roman"/>
                <w:sz w:val="18"/>
                <w:szCs w:val="18"/>
              </w:rPr>
            </w:pPr>
            <w:ins w:id="15" w:author="Teboho Lekeno" w:date="2019-03-09T18:18:00Z">
              <w:r w:rsidRPr="000D3038">
                <w:rPr>
                  <w:rFonts w:ascii="Times New Roman" w:hAnsi="Times New Roman" w:cs="Times New Roman"/>
                  <w:sz w:val="18"/>
                  <w:szCs w:val="18"/>
                </w:rPr>
                <w:t>Safety and Environment</w:t>
              </w:r>
            </w:ins>
          </w:p>
        </w:tc>
        <w:tc>
          <w:tcPr>
            <w:tcW w:w="917" w:type="dxa"/>
          </w:tcPr>
          <w:p w14:paraId="190A7B01" w14:textId="4C835F2D" w:rsidR="00787AAD" w:rsidRPr="000D3038" w:rsidRDefault="00787AAD">
            <w:pPr>
              <w:rPr>
                <w:ins w:id="16" w:author="Teboho Lekeno" w:date="2019-03-09T18:18:00Z"/>
                <w:rFonts w:ascii="Times New Roman" w:hAnsi="Times New Roman" w:cs="Times New Roman"/>
                <w:sz w:val="18"/>
                <w:szCs w:val="18"/>
              </w:rPr>
            </w:pPr>
            <w:r w:rsidRPr="000D3038">
              <w:rPr>
                <w:rFonts w:ascii="Times New Roman" w:hAnsi="Times New Roman" w:cs="Times New Roman"/>
                <w:sz w:val="18"/>
                <w:szCs w:val="18"/>
              </w:rPr>
              <w:t>15</w:t>
            </w:r>
          </w:p>
        </w:tc>
        <w:tc>
          <w:tcPr>
            <w:tcW w:w="3258" w:type="dxa"/>
          </w:tcPr>
          <w:p w14:paraId="421D9AAC" w14:textId="7F52A431" w:rsidR="00787AAD" w:rsidRPr="000D3038" w:rsidRDefault="00787AAD" w:rsidP="00D241B7">
            <w:pPr>
              <w:rPr>
                <w:ins w:id="17" w:author="Teboho Lekeno" w:date="2019-03-09T18:18:00Z"/>
                <w:rFonts w:ascii="Times New Roman" w:hAnsi="Times New Roman" w:cs="Times New Roman"/>
                <w:sz w:val="18"/>
                <w:szCs w:val="18"/>
              </w:rPr>
            </w:pPr>
            <w:r w:rsidRPr="000D3038">
              <w:rPr>
                <w:rFonts w:ascii="Times New Roman" w:hAnsi="Times New Roman" w:cs="Times New Roman"/>
                <w:sz w:val="18"/>
                <w:szCs w:val="18"/>
              </w:rPr>
              <w:t>The subtasks of this task will be parallel.</w:t>
            </w:r>
          </w:p>
        </w:tc>
        <w:tc>
          <w:tcPr>
            <w:tcW w:w="1789" w:type="dxa"/>
          </w:tcPr>
          <w:p w14:paraId="04C39300" w14:textId="22BA3A73" w:rsidR="00787AAD" w:rsidRPr="000D3038" w:rsidRDefault="00787AAD">
            <w:pPr>
              <w:rPr>
                <w:ins w:id="18" w:author="Teboho Lekeno" w:date="2019-03-09T18:18:00Z"/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Kabelo Mohapi, </w:t>
            </w:r>
            <w:r w:rsidRPr="000D3038">
              <w:rPr>
                <w:rFonts w:ascii="Times New Roman" w:hAnsi="Times New Roman" w:cs="Times New Roman"/>
                <w:sz w:val="18"/>
                <w:szCs w:val="18"/>
              </w:rPr>
              <w:t>Neo Mohapi</w:t>
            </w:r>
          </w:p>
        </w:tc>
      </w:tr>
      <w:tr w:rsidR="00787AAD" w:rsidRPr="000D3038" w14:paraId="4BF08781" w14:textId="77777777" w:rsidTr="00BD66DC">
        <w:trPr>
          <w:trHeight w:val="112"/>
        </w:trPr>
        <w:tc>
          <w:tcPr>
            <w:tcW w:w="1015" w:type="dxa"/>
          </w:tcPr>
          <w:p w14:paraId="3B2E3603" w14:textId="70E94CB6" w:rsidR="00787AAD" w:rsidRPr="000D3038" w:rsidRDefault="00BD66D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2371" w:type="dxa"/>
          </w:tcPr>
          <w:p w14:paraId="76DAE7C7" w14:textId="304490DD" w:rsidR="00787AAD" w:rsidRPr="000D3038" w:rsidRDefault="00787AA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D3038">
              <w:rPr>
                <w:rFonts w:ascii="Times New Roman" w:hAnsi="Times New Roman" w:cs="Times New Roman"/>
                <w:sz w:val="18"/>
                <w:szCs w:val="18"/>
              </w:rPr>
              <w:t>Safety Analysis Report</w:t>
            </w:r>
          </w:p>
        </w:tc>
        <w:tc>
          <w:tcPr>
            <w:tcW w:w="917" w:type="dxa"/>
          </w:tcPr>
          <w:p w14:paraId="46FAC390" w14:textId="4DD0D22A" w:rsidR="00787AAD" w:rsidRPr="000D3038" w:rsidRDefault="00787AA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D3038">
              <w:rPr>
                <w:rFonts w:ascii="Times New Roman" w:hAnsi="Times New Roman" w:cs="Times New Roman"/>
                <w:sz w:val="18"/>
                <w:szCs w:val="18"/>
              </w:rPr>
              <w:t>15</w:t>
            </w:r>
          </w:p>
        </w:tc>
        <w:tc>
          <w:tcPr>
            <w:tcW w:w="3258" w:type="dxa"/>
          </w:tcPr>
          <w:p w14:paraId="1D2D5856" w14:textId="643B2C11" w:rsidR="00787AAD" w:rsidRPr="000D3038" w:rsidRDefault="00787AAD" w:rsidP="002A59F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D3038">
              <w:rPr>
                <w:rFonts w:ascii="Times New Roman" w:hAnsi="Times New Roman" w:cs="Times New Roman"/>
                <w:sz w:val="18"/>
                <w:szCs w:val="18"/>
              </w:rPr>
              <w:t xml:space="preserve"> Allows the discussion of hypothetical accident</w:t>
            </w:r>
            <w:ins w:id="19" w:author="Teboho Lekeno" w:date="2019-03-09T18:18:00Z">
              <w:r w:rsidRPr="000D3038">
                <w:rPr>
                  <w:rFonts w:ascii="Times New Roman" w:hAnsi="Times New Roman" w:cs="Times New Roman"/>
                  <w:sz w:val="18"/>
                  <w:szCs w:val="18"/>
                </w:rPr>
                <w:t xml:space="preserve"> and propose safety measurement that will prevent such accident. </w:t>
              </w:r>
            </w:ins>
          </w:p>
        </w:tc>
        <w:tc>
          <w:tcPr>
            <w:tcW w:w="1789" w:type="dxa"/>
          </w:tcPr>
          <w:p w14:paraId="6FA299BB" w14:textId="5D61243E" w:rsidR="00787AAD" w:rsidRPr="000D3038" w:rsidRDefault="00787AA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D66DC" w:rsidRPr="000D3038" w14:paraId="674F1EAA" w14:textId="77777777" w:rsidTr="00BD66DC">
        <w:trPr>
          <w:trHeight w:val="112"/>
        </w:trPr>
        <w:tc>
          <w:tcPr>
            <w:tcW w:w="1015" w:type="dxa"/>
          </w:tcPr>
          <w:p w14:paraId="39906B8F" w14:textId="3B21F5F7" w:rsidR="00BD66DC" w:rsidRPr="000D3038" w:rsidRDefault="00BD66D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2371" w:type="dxa"/>
          </w:tcPr>
          <w:p w14:paraId="747B19D3" w14:textId="54C9E772" w:rsidR="00BD66DC" w:rsidRPr="000D3038" w:rsidRDefault="00BD66D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D3038">
              <w:rPr>
                <w:rFonts w:ascii="Times New Roman" w:hAnsi="Times New Roman" w:cs="Times New Roman"/>
                <w:sz w:val="18"/>
                <w:szCs w:val="18"/>
              </w:rPr>
              <w:t>Probabilistic Risk Assessment</w:t>
            </w:r>
          </w:p>
        </w:tc>
        <w:tc>
          <w:tcPr>
            <w:tcW w:w="917" w:type="dxa"/>
          </w:tcPr>
          <w:p w14:paraId="319A9B6E" w14:textId="3D1FA59F" w:rsidR="00BD66DC" w:rsidRPr="000D3038" w:rsidRDefault="00BD66D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D3038">
              <w:rPr>
                <w:rFonts w:ascii="Times New Roman" w:hAnsi="Times New Roman" w:cs="Times New Roman"/>
                <w:sz w:val="18"/>
                <w:szCs w:val="18"/>
              </w:rPr>
              <w:t>15</w:t>
            </w:r>
          </w:p>
        </w:tc>
        <w:tc>
          <w:tcPr>
            <w:tcW w:w="3258" w:type="dxa"/>
          </w:tcPr>
          <w:p w14:paraId="13499478" w14:textId="2EE30DEB" w:rsidR="00BD66DC" w:rsidRPr="000D3038" w:rsidRDefault="00BD66DC" w:rsidP="007D55F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D3038">
              <w:rPr>
                <w:rFonts w:ascii="Times New Roman" w:hAnsi="Times New Roman" w:cs="Times New Roman"/>
                <w:sz w:val="18"/>
                <w:szCs w:val="18"/>
              </w:rPr>
              <w:t>Will allow notification and examination of events that put the project in abnormality.</w:t>
            </w:r>
          </w:p>
        </w:tc>
        <w:tc>
          <w:tcPr>
            <w:tcW w:w="1789" w:type="dxa"/>
          </w:tcPr>
          <w:p w14:paraId="08D17A57" w14:textId="4E73C8AF" w:rsidR="00BD66DC" w:rsidRPr="000D3038" w:rsidRDefault="00BD66D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D3038">
              <w:rPr>
                <w:rFonts w:ascii="Times New Roman" w:hAnsi="Times New Roman" w:cs="Times New Roman"/>
                <w:sz w:val="18"/>
                <w:szCs w:val="18"/>
              </w:rPr>
              <w:t>Neo Mohapi</w:t>
            </w:r>
          </w:p>
        </w:tc>
      </w:tr>
      <w:tr w:rsidR="00BD66DC" w:rsidRPr="000D3038" w14:paraId="658768C4" w14:textId="77777777" w:rsidTr="00580B4E">
        <w:trPr>
          <w:trHeight w:val="112"/>
        </w:trPr>
        <w:tc>
          <w:tcPr>
            <w:tcW w:w="1015" w:type="dxa"/>
          </w:tcPr>
          <w:p w14:paraId="3FDCD87E" w14:textId="20E5E1DE" w:rsidR="00BD66DC" w:rsidRPr="000D3038" w:rsidRDefault="00BD66D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2371" w:type="dxa"/>
          </w:tcPr>
          <w:p w14:paraId="166A4167" w14:textId="7C1A13DF" w:rsidR="00BD66DC" w:rsidRPr="000D3038" w:rsidRDefault="00BD66D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ins w:id="20" w:author="Teboho Lekeno" w:date="2019-03-09T18:18:00Z">
              <w:r w:rsidRPr="000D3038">
                <w:rPr>
                  <w:rFonts w:ascii="Times New Roman" w:hAnsi="Times New Roman" w:cs="Times New Roman"/>
                  <w:sz w:val="18"/>
                  <w:szCs w:val="18"/>
                </w:rPr>
                <w:t>Preconstruction</w:t>
              </w:r>
            </w:ins>
          </w:p>
        </w:tc>
        <w:tc>
          <w:tcPr>
            <w:tcW w:w="917" w:type="dxa"/>
          </w:tcPr>
          <w:p w14:paraId="055BC7EA" w14:textId="49992D4A" w:rsidR="00BD66DC" w:rsidRPr="000D3038" w:rsidRDefault="00BD66D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D3038">
              <w:rPr>
                <w:rFonts w:ascii="Times New Roman" w:hAnsi="Times New Roman" w:cs="Times New Roman"/>
                <w:sz w:val="18"/>
                <w:szCs w:val="18"/>
              </w:rPr>
              <w:t>39</w:t>
            </w:r>
          </w:p>
        </w:tc>
        <w:tc>
          <w:tcPr>
            <w:tcW w:w="3258" w:type="dxa"/>
          </w:tcPr>
          <w:p w14:paraId="2D111807" w14:textId="1B1D3DBE" w:rsidR="00BD66DC" w:rsidRPr="000D3038" w:rsidRDefault="00BD66D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D3038">
              <w:rPr>
                <w:rFonts w:ascii="Times New Roman" w:hAnsi="Times New Roman" w:cs="Times New Roman"/>
                <w:sz w:val="18"/>
                <w:szCs w:val="18"/>
              </w:rPr>
              <w:t>Enough to confirm quality before construction.</w:t>
            </w:r>
          </w:p>
        </w:tc>
        <w:tc>
          <w:tcPr>
            <w:tcW w:w="1789" w:type="dxa"/>
          </w:tcPr>
          <w:p w14:paraId="03D38AFB" w14:textId="77777777" w:rsidR="00BD66DC" w:rsidRPr="000D3038" w:rsidRDefault="00BD66D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D66DC" w:rsidRPr="000D3038" w14:paraId="3C3D5C5F" w14:textId="77777777" w:rsidTr="006B4349">
        <w:trPr>
          <w:trHeight w:val="112"/>
        </w:trPr>
        <w:tc>
          <w:tcPr>
            <w:tcW w:w="1015" w:type="dxa"/>
          </w:tcPr>
          <w:p w14:paraId="65C4FE8D" w14:textId="6C006D5F" w:rsidR="00BD66DC" w:rsidRPr="000D3038" w:rsidRDefault="00BD66D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2371" w:type="dxa"/>
          </w:tcPr>
          <w:p w14:paraId="51666075" w14:textId="152C7ACE" w:rsidR="00BD66DC" w:rsidRPr="000D3038" w:rsidRDefault="00BD66D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D3038">
              <w:rPr>
                <w:rFonts w:ascii="Times New Roman" w:hAnsi="Times New Roman" w:cs="Times New Roman"/>
                <w:sz w:val="18"/>
                <w:szCs w:val="18"/>
              </w:rPr>
              <w:t>Waste</w:t>
            </w:r>
            <w:ins w:id="21" w:author="Teboho Lekeno" w:date="2019-03-09T18:18:00Z">
              <w:r w:rsidRPr="000D3038">
                <w:rPr>
                  <w:rFonts w:ascii="Times New Roman" w:hAnsi="Times New Roman" w:cs="Times New Roman"/>
                  <w:sz w:val="18"/>
                  <w:szCs w:val="18"/>
                </w:rPr>
                <w:t xml:space="preserve"> Acceptance Criteria</w:t>
              </w:r>
            </w:ins>
          </w:p>
        </w:tc>
        <w:tc>
          <w:tcPr>
            <w:tcW w:w="917" w:type="dxa"/>
          </w:tcPr>
          <w:p w14:paraId="5F8F3E4C" w14:textId="633717FD" w:rsidR="00BD66DC" w:rsidRPr="000D3038" w:rsidRDefault="00BD66D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D3038">
              <w:rPr>
                <w:rFonts w:ascii="Times New Roman" w:hAnsi="Times New Roman" w:cs="Times New Roman"/>
                <w:sz w:val="18"/>
                <w:szCs w:val="18"/>
              </w:rPr>
              <w:t>15</w:t>
            </w:r>
          </w:p>
        </w:tc>
        <w:tc>
          <w:tcPr>
            <w:tcW w:w="3258" w:type="dxa"/>
          </w:tcPr>
          <w:p w14:paraId="1555C2A1" w14:textId="7402B533" w:rsidR="00BD66DC" w:rsidRPr="000D3038" w:rsidRDefault="00BD66D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D3038">
              <w:rPr>
                <w:rFonts w:ascii="Times New Roman" w:hAnsi="Times New Roman" w:cs="Times New Roman"/>
                <w:sz w:val="18"/>
                <w:szCs w:val="18"/>
              </w:rPr>
              <w:t>The duration will allow well application of remediation activities that will production to comply with latest environmental standards.</w:t>
            </w:r>
          </w:p>
        </w:tc>
        <w:tc>
          <w:tcPr>
            <w:tcW w:w="1789" w:type="dxa"/>
          </w:tcPr>
          <w:p w14:paraId="161845E0" w14:textId="115D4413" w:rsidR="00BD66DC" w:rsidRPr="000D3038" w:rsidRDefault="00BD66D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D3038">
              <w:rPr>
                <w:rFonts w:ascii="Times New Roman" w:hAnsi="Times New Roman" w:cs="Times New Roman"/>
                <w:sz w:val="18"/>
                <w:szCs w:val="18"/>
              </w:rPr>
              <w:t>Project Support Officer</w:t>
            </w:r>
          </w:p>
        </w:tc>
      </w:tr>
      <w:tr w:rsidR="00BD66DC" w:rsidRPr="000D3038" w14:paraId="523CC2A9" w14:textId="77777777" w:rsidTr="000954FE">
        <w:trPr>
          <w:trHeight w:val="112"/>
        </w:trPr>
        <w:tc>
          <w:tcPr>
            <w:tcW w:w="1015" w:type="dxa"/>
          </w:tcPr>
          <w:p w14:paraId="00027265" w14:textId="488A4B2C" w:rsidR="00BD66DC" w:rsidRPr="000D3038" w:rsidRDefault="00BD66D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2371" w:type="dxa"/>
          </w:tcPr>
          <w:p w14:paraId="78EB4EA0" w14:textId="64E37A30" w:rsidR="00BD66DC" w:rsidRPr="000D3038" w:rsidRDefault="00BD66D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moveToRangeStart w:id="22" w:author="Teboho Lekeno" w:date="2019-03-09T18:18:00Z" w:name="move3047927"/>
            <w:ins w:id="23" w:author="Teboho Lekeno" w:date="2019-03-09T18:18:00Z">
              <w:r w:rsidRPr="000D3038">
                <w:rPr>
                  <w:rFonts w:ascii="Times New Roman" w:hAnsi="Times New Roman" w:cs="Times New Roman"/>
                  <w:sz w:val="18"/>
                  <w:szCs w:val="18"/>
                </w:rPr>
                <w:t>Quality Assurance</w:t>
              </w:r>
            </w:ins>
            <w:moveToRangeEnd w:id="22"/>
          </w:p>
        </w:tc>
        <w:tc>
          <w:tcPr>
            <w:tcW w:w="917" w:type="dxa"/>
          </w:tcPr>
          <w:p w14:paraId="76344A55" w14:textId="4783E643" w:rsidR="00BD66DC" w:rsidRPr="000D3038" w:rsidRDefault="00BD66D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D3038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3258" w:type="dxa"/>
          </w:tcPr>
          <w:p w14:paraId="4F149065" w14:textId="65D7A843" w:rsidR="00BD66DC" w:rsidRPr="000D3038" w:rsidRDefault="00BD66D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D3038">
              <w:rPr>
                <w:rFonts w:ascii="Times New Roman" w:hAnsi="Times New Roman" w:cs="Times New Roman"/>
                <w:sz w:val="18"/>
                <w:szCs w:val="18"/>
              </w:rPr>
              <w:t>The duration is enough to allow measurement of correctness, efficiency, maintainability of the designs before implementation takes place.</w:t>
            </w:r>
          </w:p>
        </w:tc>
        <w:tc>
          <w:tcPr>
            <w:tcW w:w="1789" w:type="dxa"/>
          </w:tcPr>
          <w:p w14:paraId="62F453B9" w14:textId="301BB2EF" w:rsidR="00BD66DC" w:rsidRPr="000D3038" w:rsidRDefault="00BD66D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D3038">
              <w:rPr>
                <w:rFonts w:ascii="Times New Roman" w:hAnsi="Times New Roman" w:cs="Times New Roman"/>
                <w:sz w:val="18"/>
                <w:szCs w:val="18"/>
              </w:rPr>
              <w:t>Andy Johns</w:t>
            </w:r>
          </w:p>
        </w:tc>
      </w:tr>
      <w:tr w:rsidR="00BD66DC" w:rsidRPr="000D3038" w14:paraId="79050145" w14:textId="77777777" w:rsidTr="00C7482D">
        <w:trPr>
          <w:trHeight w:val="112"/>
        </w:trPr>
        <w:tc>
          <w:tcPr>
            <w:tcW w:w="1015" w:type="dxa"/>
          </w:tcPr>
          <w:p w14:paraId="16AC5490" w14:textId="473D822F" w:rsidR="00BD66DC" w:rsidRPr="000D3038" w:rsidRDefault="00BD66D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2371" w:type="dxa"/>
          </w:tcPr>
          <w:p w14:paraId="6C34D035" w14:textId="2B23E579" w:rsidR="00BD66DC" w:rsidRPr="000D3038" w:rsidRDefault="00BD66D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ins w:id="24" w:author="Teboho Lekeno" w:date="2019-03-09T18:18:00Z">
              <w:r w:rsidRPr="000D3038">
                <w:rPr>
                  <w:rFonts w:ascii="Times New Roman" w:hAnsi="Times New Roman" w:cs="Times New Roman"/>
                  <w:sz w:val="18"/>
                  <w:szCs w:val="18"/>
                </w:rPr>
                <w:t>Subcontractor Training</w:t>
              </w:r>
            </w:ins>
          </w:p>
        </w:tc>
        <w:tc>
          <w:tcPr>
            <w:tcW w:w="917" w:type="dxa"/>
          </w:tcPr>
          <w:p w14:paraId="41246E6D" w14:textId="4750F52E" w:rsidR="00BD66DC" w:rsidRPr="000D3038" w:rsidRDefault="00BD66D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D3038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3258" w:type="dxa"/>
          </w:tcPr>
          <w:p w14:paraId="2DAD181A" w14:textId="3320FB33" w:rsidR="00BD66DC" w:rsidRPr="000D3038" w:rsidRDefault="00BD66D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D3038">
              <w:rPr>
                <w:rFonts w:ascii="Times New Roman" w:hAnsi="Times New Roman" w:cs="Times New Roman"/>
                <w:sz w:val="18"/>
                <w:szCs w:val="18"/>
              </w:rPr>
              <w:t>Will allow proper training</w:t>
            </w:r>
            <w:ins w:id="25" w:author="Teboho Lekeno" w:date="2019-03-09T18:18:00Z">
              <w:r w:rsidRPr="000D3038">
                <w:rPr>
                  <w:rFonts w:ascii="Times New Roman" w:hAnsi="Times New Roman" w:cs="Times New Roman"/>
                  <w:sz w:val="18"/>
                  <w:szCs w:val="18"/>
                </w:rPr>
                <w:t xml:space="preserve"> subcontractors so that they meet specific requirements.</w:t>
              </w:r>
            </w:ins>
          </w:p>
        </w:tc>
        <w:tc>
          <w:tcPr>
            <w:tcW w:w="1789" w:type="dxa"/>
          </w:tcPr>
          <w:p w14:paraId="64826261" w14:textId="31AC40E2" w:rsidR="00BD66DC" w:rsidRPr="000D3038" w:rsidRDefault="00BD66D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D3038">
              <w:rPr>
                <w:rFonts w:ascii="Times New Roman" w:hAnsi="Times New Roman" w:cs="Times New Roman"/>
                <w:sz w:val="18"/>
                <w:szCs w:val="18"/>
              </w:rPr>
              <w:t>Blantina Morake</w:t>
            </w:r>
          </w:p>
        </w:tc>
      </w:tr>
      <w:tr w:rsidR="00BD66DC" w:rsidRPr="000D3038" w14:paraId="22AB379F" w14:textId="77777777" w:rsidTr="003C20C0">
        <w:trPr>
          <w:trHeight w:val="112"/>
        </w:trPr>
        <w:tc>
          <w:tcPr>
            <w:tcW w:w="1015" w:type="dxa"/>
          </w:tcPr>
          <w:p w14:paraId="2059BF33" w14:textId="3CECB1B5" w:rsidR="00BD66DC" w:rsidRPr="000D3038" w:rsidRDefault="00BD66D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2371" w:type="dxa"/>
          </w:tcPr>
          <w:p w14:paraId="2E08BA2E" w14:textId="4E983A33" w:rsidR="00BD66DC" w:rsidRPr="000D3038" w:rsidRDefault="00BD66D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ins w:id="26" w:author="Teboho Lekeno" w:date="2019-03-09T18:18:00Z">
              <w:r w:rsidRPr="000D3038">
                <w:rPr>
                  <w:rFonts w:ascii="Times New Roman" w:hAnsi="Times New Roman" w:cs="Times New Roman"/>
                  <w:sz w:val="18"/>
                  <w:szCs w:val="18"/>
                </w:rPr>
                <w:t>Readiness Review</w:t>
              </w:r>
            </w:ins>
          </w:p>
        </w:tc>
        <w:tc>
          <w:tcPr>
            <w:tcW w:w="917" w:type="dxa"/>
          </w:tcPr>
          <w:p w14:paraId="1FDB53F6" w14:textId="2727093E" w:rsidR="00BD66DC" w:rsidRPr="000D3038" w:rsidRDefault="00BD66D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D3038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3258" w:type="dxa"/>
          </w:tcPr>
          <w:p w14:paraId="3C30CD03" w14:textId="5EFCC481" w:rsidR="00BD66DC" w:rsidRPr="000D3038" w:rsidRDefault="00BD66D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D3038">
              <w:rPr>
                <w:rFonts w:ascii="Times New Roman" w:hAnsi="Times New Roman" w:cs="Times New Roman"/>
                <w:sz w:val="18"/>
                <w:szCs w:val="18"/>
              </w:rPr>
              <w:t>The time will allow Andy to ensure that all administrative and physical control are obtained and set up before construction commence and to review quality again.</w:t>
            </w:r>
          </w:p>
        </w:tc>
        <w:tc>
          <w:tcPr>
            <w:tcW w:w="1789" w:type="dxa"/>
          </w:tcPr>
          <w:p w14:paraId="3735B69B" w14:textId="3841F193" w:rsidR="00BD66DC" w:rsidRPr="000D3038" w:rsidRDefault="00BD66D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D3038">
              <w:rPr>
                <w:rFonts w:ascii="Times New Roman" w:hAnsi="Times New Roman" w:cs="Times New Roman"/>
                <w:sz w:val="18"/>
                <w:szCs w:val="18"/>
              </w:rPr>
              <w:t>Andy Johns</w:t>
            </w:r>
          </w:p>
        </w:tc>
      </w:tr>
      <w:tr w:rsidR="00BD66DC" w:rsidRPr="000D3038" w14:paraId="3815F79D" w14:textId="77777777" w:rsidTr="00AE382E">
        <w:trPr>
          <w:trHeight w:val="112"/>
        </w:trPr>
        <w:tc>
          <w:tcPr>
            <w:tcW w:w="1015" w:type="dxa"/>
          </w:tcPr>
          <w:p w14:paraId="73396150" w14:textId="22996EB9" w:rsidR="00BD66DC" w:rsidRPr="000D3038" w:rsidRDefault="00BD66D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2371" w:type="dxa"/>
          </w:tcPr>
          <w:p w14:paraId="7B573ED5" w14:textId="23F89C8E" w:rsidR="00BD66DC" w:rsidRPr="000D3038" w:rsidRDefault="00BD66D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D3038">
              <w:rPr>
                <w:rFonts w:ascii="Times New Roman" w:hAnsi="Times New Roman" w:cs="Times New Roman"/>
                <w:sz w:val="18"/>
                <w:szCs w:val="18"/>
              </w:rPr>
              <w:t>Site-clearing permission</w:t>
            </w:r>
          </w:p>
        </w:tc>
        <w:tc>
          <w:tcPr>
            <w:tcW w:w="917" w:type="dxa"/>
          </w:tcPr>
          <w:p w14:paraId="5D126C7C" w14:textId="139AAC76" w:rsidR="00BD66DC" w:rsidRPr="000D3038" w:rsidRDefault="00BD66D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D3038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3258" w:type="dxa"/>
          </w:tcPr>
          <w:p w14:paraId="26D8BBAC" w14:textId="38A5CBF3" w:rsidR="00BD66DC" w:rsidRPr="000D3038" w:rsidRDefault="00BD66D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D3038">
              <w:rPr>
                <w:rFonts w:ascii="Times New Roman" w:hAnsi="Times New Roman" w:cs="Times New Roman"/>
                <w:sz w:val="18"/>
                <w:szCs w:val="18"/>
              </w:rPr>
              <w:t>It does not take longer to get response from municipality.</w:t>
            </w:r>
          </w:p>
        </w:tc>
        <w:tc>
          <w:tcPr>
            <w:tcW w:w="1789" w:type="dxa"/>
          </w:tcPr>
          <w:p w14:paraId="63A47B2A" w14:textId="085FDA44" w:rsidR="00BD66DC" w:rsidRPr="000D3038" w:rsidRDefault="00BD66D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Andy Johns</w:t>
            </w:r>
          </w:p>
        </w:tc>
      </w:tr>
      <w:tr w:rsidR="00BD66DC" w:rsidRPr="000D3038" w14:paraId="7BAD0783" w14:textId="77777777" w:rsidTr="00774A93">
        <w:trPr>
          <w:trHeight w:val="112"/>
        </w:trPr>
        <w:tc>
          <w:tcPr>
            <w:tcW w:w="1015" w:type="dxa"/>
          </w:tcPr>
          <w:p w14:paraId="2C45E4B7" w14:textId="5EAF4CCE" w:rsidR="00BD66DC" w:rsidRPr="000D3038" w:rsidRDefault="00BD66D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2371" w:type="dxa"/>
          </w:tcPr>
          <w:p w14:paraId="10641D65" w14:textId="585FDE1E" w:rsidR="00BD66DC" w:rsidRPr="000D3038" w:rsidRDefault="00BD66D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D3038">
              <w:rPr>
                <w:rFonts w:ascii="Times New Roman" w:hAnsi="Times New Roman" w:cs="Times New Roman"/>
                <w:sz w:val="18"/>
                <w:szCs w:val="18"/>
              </w:rPr>
              <w:t>Communication Strategy</w:t>
            </w:r>
          </w:p>
        </w:tc>
        <w:tc>
          <w:tcPr>
            <w:tcW w:w="917" w:type="dxa"/>
          </w:tcPr>
          <w:p w14:paraId="6BC86828" w14:textId="61ED8E50" w:rsidR="00BD66DC" w:rsidRPr="000D3038" w:rsidRDefault="00BD66D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D3038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3258" w:type="dxa"/>
          </w:tcPr>
          <w:p w14:paraId="0250B6C7" w14:textId="0932ED06" w:rsidR="00BD66DC" w:rsidRPr="000D3038" w:rsidRDefault="00BD66DC" w:rsidP="00DA704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D3038">
              <w:rPr>
                <w:rFonts w:ascii="Times New Roman" w:hAnsi="Times New Roman" w:cs="Times New Roman"/>
                <w:sz w:val="18"/>
                <w:szCs w:val="18"/>
              </w:rPr>
              <w:t>Enough to pass the message of how communication will be conducted.</w:t>
            </w:r>
          </w:p>
        </w:tc>
        <w:tc>
          <w:tcPr>
            <w:tcW w:w="1789" w:type="dxa"/>
          </w:tcPr>
          <w:p w14:paraId="6D80A7AA" w14:textId="7A7A1B18" w:rsidR="00BD66DC" w:rsidRPr="000D3038" w:rsidRDefault="00BD66D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Emelia Mohapi</w:t>
            </w:r>
          </w:p>
        </w:tc>
      </w:tr>
      <w:tr w:rsidR="00BD66DC" w:rsidRPr="000D3038" w14:paraId="6EB859EE" w14:textId="77777777" w:rsidTr="003C40A0">
        <w:trPr>
          <w:trHeight w:val="332"/>
        </w:trPr>
        <w:tc>
          <w:tcPr>
            <w:tcW w:w="1015" w:type="dxa"/>
          </w:tcPr>
          <w:p w14:paraId="6C85A357" w14:textId="0B78DDA5" w:rsidR="00BD66DC" w:rsidRPr="000D3038" w:rsidRDefault="00BD66D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2371" w:type="dxa"/>
          </w:tcPr>
          <w:p w14:paraId="5DD83618" w14:textId="3C48353E" w:rsidR="00BD66DC" w:rsidRPr="000D3038" w:rsidRDefault="00BD66D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D3038">
              <w:rPr>
                <w:rFonts w:ascii="Times New Roman" w:hAnsi="Times New Roman" w:cs="Times New Roman"/>
                <w:sz w:val="18"/>
                <w:szCs w:val="18"/>
              </w:rPr>
              <w:t>Support Services</w:t>
            </w:r>
          </w:p>
        </w:tc>
        <w:tc>
          <w:tcPr>
            <w:tcW w:w="917" w:type="dxa"/>
          </w:tcPr>
          <w:p w14:paraId="4AA017C0" w14:textId="1D75ED32" w:rsidR="00BD66DC" w:rsidRPr="000D3038" w:rsidRDefault="00BD66D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D3038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3258" w:type="dxa"/>
          </w:tcPr>
          <w:p w14:paraId="7ABC0334" w14:textId="19B61BA5" w:rsidR="00BD66DC" w:rsidRPr="000D3038" w:rsidRDefault="00BD66DC" w:rsidP="00DA704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D3038">
              <w:rPr>
                <w:rFonts w:ascii="Times New Roman" w:hAnsi="Times New Roman" w:cs="Times New Roman"/>
                <w:sz w:val="18"/>
                <w:szCs w:val="18"/>
              </w:rPr>
              <w:t>Will allow support service to be conducted through design to assist stakeholders with problems related to work and social life.</w:t>
            </w:r>
          </w:p>
        </w:tc>
        <w:tc>
          <w:tcPr>
            <w:tcW w:w="1789" w:type="dxa"/>
          </w:tcPr>
          <w:p w14:paraId="19D3D5A8" w14:textId="0877BA13" w:rsidR="00BD66DC" w:rsidRPr="000D3038" w:rsidRDefault="00BD66D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D3038">
              <w:rPr>
                <w:rFonts w:ascii="Times New Roman" w:hAnsi="Times New Roman" w:cs="Times New Roman"/>
                <w:sz w:val="18"/>
                <w:szCs w:val="18"/>
              </w:rPr>
              <w:t>Project Support Officer</w:t>
            </w:r>
          </w:p>
        </w:tc>
      </w:tr>
      <w:tr w:rsidR="00BD66DC" w:rsidRPr="000D3038" w14:paraId="52F89011" w14:textId="77777777" w:rsidTr="00DC0D81">
        <w:trPr>
          <w:trHeight w:val="112"/>
        </w:trPr>
        <w:tc>
          <w:tcPr>
            <w:tcW w:w="1015" w:type="dxa"/>
          </w:tcPr>
          <w:p w14:paraId="70EE0187" w14:textId="7BCE666C" w:rsidR="00BD66DC" w:rsidRPr="000D3038" w:rsidRDefault="00BD66D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2371" w:type="dxa"/>
          </w:tcPr>
          <w:p w14:paraId="75BD8A9B" w14:textId="24BBC1EE" w:rsidR="00BD66DC" w:rsidRPr="000D3038" w:rsidRDefault="00BD66D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D3038">
              <w:rPr>
                <w:rFonts w:ascii="Times New Roman" w:hAnsi="Times New Roman" w:cs="Times New Roman"/>
                <w:sz w:val="18"/>
                <w:szCs w:val="18"/>
              </w:rPr>
              <w:t>Complete Production Train Inspection</w:t>
            </w:r>
          </w:p>
        </w:tc>
        <w:tc>
          <w:tcPr>
            <w:tcW w:w="917" w:type="dxa"/>
          </w:tcPr>
          <w:p w14:paraId="037B522D" w14:textId="5803DD99" w:rsidR="00BD66DC" w:rsidRPr="000D3038" w:rsidRDefault="00BD66D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D3038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3258" w:type="dxa"/>
          </w:tcPr>
          <w:p w14:paraId="2D0C312F" w14:textId="0B226100" w:rsidR="00BD66DC" w:rsidRPr="000D3038" w:rsidRDefault="00BD66D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D3038">
              <w:rPr>
                <w:rFonts w:ascii="Times New Roman" w:hAnsi="Times New Roman" w:cs="Times New Roman"/>
                <w:sz w:val="18"/>
                <w:szCs w:val="18"/>
              </w:rPr>
              <w:t>Will allow full inspection of the train shop before final approval commence.</w:t>
            </w:r>
          </w:p>
        </w:tc>
        <w:tc>
          <w:tcPr>
            <w:tcW w:w="1789" w:type="dxa"/>
          </w:tcPr>
          <w:p w14:paraId="47C7B1B0" w14:textId="420941BA" w:rsidR="00BD66DC" w:rsidRPr="000D3038" w:rsidRDefault="00BD66D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D3038">
              <w:rPr>
                <w:rFonts w:ascii="Times New Roman" w:hAnsi="Times New Roman" w:cs="Times New Roman"/>
                <w:sz w:val="18"/>
                <w:szCs w:val="18"/>
              </w:rPr>
              <w:t>Andy Johns</w:t>
            </w:r>
          </w:p>
        </w:tc>
      </w:tr>
      <w:tr w:rsidR="00BD66DC" w:rsidRPr="000D3038" w14:paraId="6C6B1409" w14:textId="77777777" w:rsidTr="00944DE0">
        <w:trPr>
          <w:trHeight w:val="112"/>
        </w:trPr>
        <w:tc>
          <w:tcPr>
            <w:tcW w:w="1015" w:type="dxa"/>
          </w:tcPr>
          <w:p w14:paraId="5560B704" w14:textId="7F94AF26" w:rsidR="00BD66DC" w:rsidRPr="000D3038" w:rsidRDefault="00BD66D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2371" w:type="dxa"/>
          </w:tcPr>
          <w:p w14:paraId="7A59F6AE" w14:textId="1F36ACA4" w:rsidR="00BD66DC" w:rsidRPr="000D3038" w:rsidRDefault="00BD66D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D3038">
              <w:rPr>
                <w:rFonts w:ascii="Times New Roman" w:hAnsi="Times New Roman" w:cs="Times New Roman"/>
                <w:sz w:val="18"/>
                <w:szCs w:val="18"/>
              </w:rPr>
              <w:t>Paint Shop Inspection</w:t>
            </w:r>
          </w:p>
        </w:tc>
        <w:tc>
          <w:tcPr>
            <w:tcW w:w="917" w:type="dxa"/>
          </w:tcPr>
          <w:p w14:paraId="6859766E" w14:textId="0F89D411" w:rsidR="00BD66DC" w:rsidRPr="000D3038" w:rsidRDefault="00BD66D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D3038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3258" w:type="dxa"/>
          </w:tcPr>
          <w:p w14:paraId="4B2158AA" w14:textId="04EC84B3" w:rsidR="00BD66DC" w:rsidRPr="000D3038" w:rsidRDefault="00BD66D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D3038">
              <w:rPr>
                <w:rFonts w:ascii="Times New Roman" w:hAnsi="Times New Roman" w:cs="Times New Roman"/>
                <w:sz w:val="18"/>
                <w:szCs w:val="18"/>
              </w:rPr>
              <w:t>Will allow full inspection of the paint shop before final approval commence.</w:t>
            </w:r>
          </w:p>
        </w:tc>
        <w:tc>
          <w:tcPr>
            <w:tcW w:w="1789" w:type="dxa"/>
          </w:tcPr>
          <w:p w14:paraId="59535184" w14:textId="782B5894" w:rsidR="00BD66DC" w:rsidRPr="000D3038" w:rsidRDefault="00BD66D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D3038">
              <w:rPr>
                <w:rFonts w:ascii="Times New Roman" w:hAnsi="Times New Roman" w:cs="Times New Roman"/>
                <w:sz w:val="18"/>
                <w:szCs w:val="18"/>
              </w:rPr>
              <w:t>Andy Johns</w:t>
            </w:r>
          </w:p>
        </w:tc>
      </w:tr>
      <w:tr w:rsidR="00BD66DC" w:rsidRPr="000D3038" w14:paraId="723F9CA7" w14:textId="77777777" w:rsidTr="00F10DFA">
        <w:trPr>
          <w:trHeight w:val="530"/>
        </w:trPr>
        <w:tc>
          <w:tcPr>
            <w:tcW w:w="1015" w:type="dxa"/>
          </w:tcPr>
          <w:p w14:paraId="6B3FFF13" w14:textId="0ABEF020" w:rsidR="00BD66DC" w:rsidRPr="000D3038" w:rsidRDefault="00BD66D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2371" w:type="dxa"/>
          </w:tcPr>
          <w:p w14:paraId="11296388" w14:textId="0D699FD8" w:rsidR="00BD66DC" w:rsidRPr="000D3038" w:rsidRDefault="00BD66D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D3038">
              <w:rPr>
                <w:rFonts w:ascii="Times New Roman" w:hAnsi="Times New Roman" w:cs="Times New Roman"/>
                <w:sz w:val="18"/>
                <w:szCs w:val="18"/>
              </w:rPr>
              <w:t>Building Inspection</w:t>
            </w:r>
          </w:p>
        </w:tc>
        <w:tc>
          <w:tcPr>
            <w:tcW w:w="917" w:type="dxa"/>
          </w:tcPr>
          <w:p w14:paraId="7BDC13F9" w14:textId="35994467" w:rsidR="00BD66DC" w:rsidRPr="000D3038" w:rsidRDefault="00BD66D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D3038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3258" w:type="dxa"/>
          </w:tcPr>
          <w:p w14:paraId="44F720CE" w14:textId="37143130" w:rsidR="00BD66DC" w:rsidRPr="000D3038" w:rsidRDefault="00BD66D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D3038">
              <w:rPr>
                <w:rFonts w:ascii="Times New Roman" w:hAnsi="Times New Roman" w:cs="Times New Roman"/>
                <w:sz w:val="18"/>
                <w:szCs w:val="18"/>
              </w:rPr>
              <w:t>Will allow proper inspection of the building before final approval commence.</w:t>
            </w:r>
          </w:p>
        </w:tc>
        <w:tc>
          <w:tcPr>
            <w:tcW w:w="1789" w:type="dxa"/>
          </w:tcPr>
          <w:p w14:paraId="57B267A9" w14:textId="0EBAE968" w:rsidR="00BD66DC" w:rsidRPr="000D3038" w:rsidRDefault="00BD66D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D3038">
              <w:rPr>
                <w:rFonts w:ascii="Times New Roman" w:hAnsi="Times New Roman" w:cs="Times New Roman"/>
                <w:sz w:val="18"/>
                <w:szCs w:val="18"/>
              </w:rPr>
              <w:t>Andy Johns</w:t>
            </w:r>
          </w:p>
        </w:tc>
      </w:tr>
      <w:tr w:rsidR="00BD66DC" w:rsidRPr="000D3038" w14:paraId="129E48C5" w14:textId="77777777" w:rsidTr="00A637B2">
        <w:trPr>
          <w:trHeight w:val="440"/>
        </w:trPr>
        <w:tc>
          <w:tcPr>
            <w:tcW w:w="1015" w:type="dxa"/>
          </w:tcPr>
          <w:p w14:paraId="5BDB16F2" w14:textId="38613351" w:rsidR="00BD66DC" w:rsidRPr="000D3038" w:rsidRDefault="00BD66D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2371" w:type="dxa"/>
          </w:tcPr>
          <w:p w14:paraId="7F0C189A" w14:textId="5D5A689C" w:rsidR="00BD66DC" w:rsidRPr="000D3038" w:rsidRDefault="00BD66D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D3038">
              <w:rPr>
                <w:rFonts w:ascii="Times New Roman" w:hAnsi="Times New Roman" w:cs="Times New Roman"/>
                <w:sz w:val="18"/>
                <w:szCs w:val="18"/>
              </w:rPr>
              <w:t>Final Approval</w:t>
            </w:r>
          </w:p>
        </w:tc>
        <w:tc>
          <w:tcPr>
            <w:tcW w:w="917" w:type="dxa"/>
          </w:tcPr>
          <w:p w14:paraId="0E18D238" w14:textId="406ED7AD" w:rsidR="00BD66DC" w:rsidRPr="000D3038" w:rsidRDefault="00BD66D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D3038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3258" w:type="dxa"/>
          </w:tcPr>
          <w:p w14:paraId="69457500" w14:textId="6ABFCF98" w:rsidR="00BD66DC" w:rsidRPr="000D3038" w:rsidRDefault="00BD66DC" w:rsidP="00A3214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D3038">
              <w:rPr>
                <w:rFonts w:ascii="Times New Roman" w:hAnsi="Times New Roman" w:cs="Times New Roman"/>
                <w:sz w:val="18"/>
                <w:szCs w:val="18"/>
              </w:rPr>
              <w:t>Since the inspection were performed final approval be conducted quickly with results already known.</w:t>
            </w:r>
          </w:p>
        </w:tc>
        <w:tc>
          <w:tcPr>
            <w:tcW w:w="1789" w:type="dxa"/>
          </w:tcPr>
          <w:p w14:paraId="28A665DB" w14:textId="3398E903" w:rsidR="00BD66DC" w:rsidRPr="000D3038" w:rsidRDefault="00BD66D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D3038">
              <w:rPr>
                <w:rFonts w:ascii="Times New Roman" w:hAnsi="Times New Roman" w:cs="Times New Roman"/>
                <w:sz w:val="18"/>
                <w:szCs w:val="18"/>
              </w:rPr>
              <w:t>Local Inspection Authority</w:t>
            </w:r>
          </w:p>
        </w:tc>
      </w:tr>
      <w:tr w:rsidR="00BD66DC" w:rsidRPr="000D3038" w14:paraId="13580749" w14:textId="77777777" w:rsidTr="00CD6B37">
        <w:trPr>
          <w:trHeight w:val="440"/>
        </w:trPr>
        <w:tc>
          <w:tcPr>
            <w:tcW w:w="1015" w:type="dxa"/>
          </w:tcPr>
          <w:p w14:paraId="330BA699" w14:textId="0F1D8C46" w:rsidR="00BD66DC" w:rsidRPr="000D3038" w:rsidRDefault="00BD66D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2371" w:type="dxa"/>
          </w:tcPr>
          <w:p w14:paraId="61031B30" w14:textId="69A9C53C" w:rsidR="00BD66DC" w:rsidRPr="000D3038" w:rsidRDefault="00BD66D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118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Foundation</w:t>
            </w:r>
          </w:p>
        </w:tc>
        <w:tc>
          <w:tcPr>
            <w:tcW w:w="917" w:type="dxa"/>
          </w:tcPr>
          <w:p w14:paraId="4F36F7F3" w14:textId="149EF9C5" w:rsidR="00BD66DC" w:rsidRPr="000D3038" w:rsidRDefault="00BD66D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D3038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3258" w:type="dxa"/>
          </w:tcPr>
          <w:p w14:paraId="0AD2F441" w14:textId="706DFE92" w:rsidR="00BD66DC" w:rsidRPr="000D3038" w:rsidRDefault="00BD66DC" w:rsidP="00A3214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D3038">
              <w:rPr>
                <w:rFonts w:ascii="Times New Roman" w:hAnsi="Times New Roman" w:cs="Times New Roman"/>
                <w:sz w:val="18"/>
                <w:szCs w:val="18"/>
              </w:rPr>
              <w:t>The building is just expanded, two is enough.</w:t>
            </w:r>
          </w:p>
        </w:tc>
        <w:tc>
          <w:tcPr>
            <w:tcW w:w="1789" w:type="dxa"/>
          </w:tcPr>
          <w:p w14:paraId="59F12652" w14:textId="4ADB7CC9" w:rsidR="00BD66DC" w:rsidRPr="000D3038" w:rsidRDefault="00BD66D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D3038">
              <w:rPr>
                <w:rFonts w:ascii="Times New Roman" w:hAnsi="Times New Roman" w:cs="Times New Roman"/>
                <w:sz w:val="18"/>
                <w:szCs w:val="18"/>
              </w:rPr>
              <w:t>Daniel Lee</w:t>
            </w:r>
          </w:p>
        </w:tc>
      </w:tr>
      <w:tr w:rsidR="00BD66DC" w:rsidRPr="000D3038" w14:paraId="0E41E0AE" w14:textId="77777777" w:rsidTr="0001358B">
        <w:trPr>
          <w:trHeight w:val="440"/>
        </w:trPr>
        <w:tc>
          <w:tcPr>
            <w:tcW w:w="1015" w:type="dxa"/>
          </w:tcPr>
          <w:p w14:paraId="00983862" w14:textId="0C782688" w:rsidR="00BD66DC" w:rsidRPr="000D3038" w:rsidRDefault="00BD66D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2371" w:type="dxa"/>
          </w:tcPr>
          <w:p w14:paraId="6AB7AE90" w14:textId="2DDF8BFD" w:rsidR="00BD66DC" w:rsidRPr="000D3038" w:rsidRDefault="00BD66DC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118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Structures</w:t>
            </w:r>
          </w:p>
        </w:tc>
        <w:tc>
          <w:tcPr>
            <w:tcW w:w="917" w:type="dxa"/>
          </w:tcPr>
          <w:p w14:paraId="23B0B58A" w14:textId="159DB962" w:rsidR="00BD66DC" w:rsidRPr="000D3038" w:rsidRDefault="00BD66D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D3038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3258" w:type="dxa"/>
          </w:tcPr>
          <w:p w14:paraId="4D312B4D" w14:textId="0D16BE46" w:rsidR="00BD66DC" w:rsidRPr="000D3038" w:rsidRDefault="00BD66DC" w:rsidP="00A3214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D3038">
              <w:rPr>
                <w:rFonts w:ascii="Times New Roman" w:hAnsi="Times New Roman" w:cs="Times New Roman"/>
                <w:sz w:val="18"/>
                <w:szCs w:val="18"/>
              </w:rPr>
              <w:t>The building is just expanded, two is enough.</w:t>
            </w:r>
          </w:p>
        </w:tc>
        <w:tc>
          <w:tcPr>
            <w:tcW w:w="1789" w:type="dxa"/>
          </w:tcPr>
          <w:p w14:paraId="7256FD57" w14:textId="50B07416" w:rsidR="00BD66DC" w:rsidRPr="000D3038" w:rsidRDefault="00BD66D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D3038">
              <w:rPr>
                <w:rFonts w:ascii="Times New Roman" w:hAnsi="Times New Roman" w:cs="Times New Roman"/>
                <w:sz w:val="18"/>
                <w:szCs w:val="18"/>
              </w:rPr>
              <w:t>Derek Rivett</w:t>
            </w:r>
          </w:p>
        </w:tc>
      </w:tr>
      <w:tr w:rsidR="00BD66DC" w:rsidRPr="000D3038" w14:paraId="170111F3" w14:textId="77777777" w:rsidTr="00055AAC">
        <w:trPr>
          <w:trHeight w:val="440"/>
        </w:trPr>
        <w:tc>
          <w:tcPr>
            <w:tcW w:w="1015" w:type="dxa"/>
          </w:tcPr>
          <w:p w14:paraId="4D11FE40" w14:textId="586C5E19" w:rsidR="00BD66DC" w:rsidRPr="000D3038" w:rsidRDefault="00BD66D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2371" w:type="dxa"/>
          </w:tcPr>
          <w:p w14:paraId="4653BDAF" w14:textId="0869C779" w:rsidR="00BD66DC" w:rsidRPr="000D3038" w:rsidRDefault="00BD66D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118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Roofing</w:t>
            </w:r>
          </w:p>
        </w:tc>
        <w:tc>
          <w:tcPr>
            <w:tcW w:w="917" w:type="dxa"/>
          </w:tcPr>
          <w:p w14:paraId="15A0B3A6" w14:textId="78046325" w:rsidR="00BD66DC" w:rsidRPr="000D3038" w:rsidRDefault="00BD66D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D3038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3258" w:type="dxa"/>
          </w:tcPr>
          <w:p w14:paraId="5118AF4F" w14:textId="3C8E4AD6" w:rsidR="00BD66DC" w:rsidRPr="000D3038" w:rsidRDefault="00BD66DC" w:rsidP="00A3214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D3038">
              <w:rPr>
                <w:rFonts w:ascii="Times New Roman" w:hAnsi="Times New Roman" w:cs="Times New Roman"/>
                <w:sz w:val="18"/>
                <w:szCs w:val="18"/>
              </w:rPr>
              <w:t>The building is just expanded, two is enough.</w:t>
            </w:r>
          </w:p>
        </w:tc>
        <w:tc>
          <w:tcPr>
            <w:tcW w:w="1789" w:type="dxa"/>
          </w:tcPr>
          <w:p w14:paraId="3B0A58E5" w14:textId="6A01ECCF" w:rsidR="00BD66DC" w:rsidRPr="000D3038" w:rsidRDefault="00BD66D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D3038">
              <w:rPr>
                <w:rFonts w:ascii="Times New Roman" w:hAnsi="Times New Roman" w:cs="Times New Roman"/>
                <w:sz w:val="18"/>
                <w:szCs w:val="18"/>
              </w:rPr>
              <w:t>Justine Leakey</w:t>
            </w:r>
          </w:p>
        </w:tc>
      </w:tr>
      <w:tr w:rsidR="00BD66DC" w:rsidRPr="000D3038" w14:paraId="70C5CE55" w14:textId="77777777" w:rsidTr="00C871B5">
        <w:trPr>
          <w:trHeight w:val="440"/>
        </w:trPr>
        <w:tc>
          <w:tcPr>
            <w:tcW w:w="1015" w:type="dxa"/>
          </w:tcPr>
          <w:p w14:paraId="51A832C1" w14:textId="7F567E0A" w:rsidR="00BD66DC" w:rsidRPr="000D3038" w:rsidRDefault="00BD66D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2371" w:type="dxa"/>
          </w:tcPr>
          <w:p w14:paraId="3CAFEA8F" w14:textId="61B00595" w:rsidR="00BD66DC" w:rsidRPr="000D3038" w:rsidRDefault="00BD66D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118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Water Proofing</w:t>
            </w:r>
          </w:p>
        </w:tc>
        <w:tc>
          <w:tcPr>
            <w:tcW w:w="917" w:type="dxa"/>
          </w:tcPr>
          <w:p w14:paraId="43C63EA0" w14:textId="03890E3F" w:rsidR="00BD66DC" w:rsidRPr="000D3038" w:rsidRDefault="00BD66D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D3038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3258" w:type="dxa"/>
          </w:tcPr>
          <w:p w14:paraId="275D4F53" w14:textId="39D9D18E" w:rsidR="00BD66DC" w:rsidRPr="000D3038" w:rsidRDefault="00BD66DC" w:rsidP="00A3214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D3038">
              <w:rPr>
                <w:rFonts w:ascii="Times New Roman" w:hAnsi="Times New Roman" w:cs="Times New Roman"/>
                <w:sz w:val="18"/>
                <w:szCs w:val="18"/>
              </w:rPr>
              <w:t>The building is just expanded, two is enough.</w:t>
            </w:r>
          </w:p>
        </w:tc>
        <w:tc>
          <w:tcPr>
            <w:tcW w:w="1789" w:type="dxa"/>
          </w:tcPr>
          <w:p w14:paraId="41B8FCC4" w14:textId="12A1F337" w:rsidR="00BD66DC" w:rsidRPr="000D3038" w:rsidRDefault="00BD66D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D3038">
              <w:rPr>
                <w:rFonts w:ascii="Times New Roman" w:hAnsi="Times New Roman" w:cs="Times New Roman"/>
                <w:sz w:val="18"/>
                <w:szCs w:val="18"/>
              </w:rPr>
              <w:t>Manzi</w:t>
            </w:r>
            <w:bookmarkStart w:id="27" w:name="_GoBack"/>
            <w:bookmarkEnd w:id="27"/>
            <w:r w:rsidRPr="000D3038">
              <w:rPr>
                <w:rFonts w:ascii="Times New Roman" w:hAnsi="Times New Roman" w:cs="Times New Roman"/>
                <w:sz w:val="18"/>
                <w:szCs w:val="18"/>
              </w:rPr>
              <w:t xml:space="preserve"> Nisela</w:t>
            </w:r>
          </w:p>
        </w:tc>
      </w:tr>
      <w:tr w:rsidR="00BD66DC" w:rsidRPr="000D3038" w14:paraId="7BB693A2" w14:textId="77777777" w:rsidTr="00BE1BC8">
        <w:trPr>
          <w:trHeight w:val="440"/>
        </w:trPr>
        <w:tc>
          <w:tcPr>
            <w:tcW w:w="1015" w:type="dxa"/>
          </w:tcPr>
          <w:p w14:paraId="1A0F0A7E" w14:textId="4800D006" w:rsidR="00BD66DC" w:rsidRPr="000D3038" w:rsidRDefault="00BD66D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2371" w:type="dxa"/>
          </w:tcPr>
          <w:p w14:paraId="4E1237FF" w14:textId="39672D14" w:rsidR="00BD66DC" w:rsidRPr="000D3038" w:rsidRDefault="00BD66D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118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Building Electrification</w:t>
            </w:r>
          </w:p>
        </w:tc>
        <w:tc>
          <w:tcPr>
            <w:tcW w:w="917" w:type="dxa"/>
          </w:tcPr>
          <w:p w14:paraId="2BFB22A1" w14:textId="234A7524" w:rsidR="00BD66DC" w:rsidRPr="000D3038" w:rsidRDefault="00BD66D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D3038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3258" w:type="dxa"/>
          </w:tcPr>
          <w:p w14:paraId="5C6C5107" w14:textId="7448F7F2" w:rsidR="00BD66DC" w:rsidRPr="000D3038" w:rsidRDefault="00BD66DC" w:rsidP="00A3214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D3038">
              <w:rPr>
                <w:rFonts w:ascii="Times New Roman" w:hAnsi="Times New Roman" w:cs="Times New Roman"/>
                <w:sz w:val="18"/>
                <w:szCs w:val="18"/>
              </w:rPr>
              <w:t>The building is just expanded, two is enough.</w:t>
            </w:r>
          </w:p>
        </w:tc>
        <w:tc>
          <w:tcPr>
            <w:tcW w:w="1789" w:type="dxa"/>
          </w:tcPr>
          <w:p w14:paraId="426D71E1" w14:textId="1B51F4C8" w:rsidR="00BD66DC" w:rsidRPr="000D3038" w:rsidRDefault="00BD66D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D3038">
              <w:rPr>
                <w:rFonts w:ascii="Times New Roman" w:hAnsi="Times New Roman" w:cs="Times New Roman"/>
                <w:sz w:val="18"/>
                <w:szCs w:val="18"/>
              </w:rPr>
              <w:t>Ollie Volta</w:t>
            </w:r>
          </w:p>
        </w:tc>
      </w:tr>
    </w:tbl>
    <w:p w14:paraId="0052C994" w14:textId="77777777" w:rsidR="002A6066" w:rsidRPr="000D3038" w:rsidRDefault="002A6066">
      <w:pPr>
        <w:rPr>
          <w:sz w:val="18"/>
          <w:szCs w:val="18"/>
        </w:rPr>
      </w:pPr>
    </w:p>
    <w:sectPr w:rsidR="002A6066" w:rsidRPr="000D303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E6F364" w14:textId="77777777" w:rsidR="00A348BF" w:rsidRDefault="00A348BF" w:rsidP="00D241B7">
      <w:pPr>
        <w:spacing w:after="0" w:line="240" w:lineRule="auto"/>
      </w:pPr>
      <w:r>
        <w:separator/>
      </w:r>
    </w:p>
  </w:endnote>
  <w:endnote w:type="continuationSeparator" w:id="0">
    <w:p w14:paraId="122B0FB7" w14:textId="77777777" w:rsidR="00A348BF" w:rsidRDefault="00A348BF" w:rsidP="00D241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0E2842" w14:textId="77777777" w:rsidR="00A348BF" w:rsidRDefault="00A348BF" w:rsidP="00D241B7">
      <w:pPr>
        <w:spacing w:after="0" w:line="240" w:lineRule="auto"/>
      </w:pPr>
      <w:r>
        <w:separator/>
      </w:r>
    </w:p>
  </w:footnote>
  <w:footnote w:type="continuationSeparator" w:id="0">
    <w:p w14:paraId="3FD3EA0D" w14:textId="77777777" w:rsidR="00A348BF" w:rsidRDefault="00A348BF" w:rsidP="00D241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3C4862" w14:textId="1F691EA3" w:rsidR="002919F7" w:rsidRDefault="002919F7">
    <w:pPr>
      <w:pStyle w:val="Header"/>
    </w:pPr>
    <w:r>
      <w:t xml:space="preserve">Teboho Lekeno 1130992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E66CB"/>
    <w:multiLevelType w:val="hybridMultilevel"/>
    <w:tmpl w:val="DBFE4F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B22C3"/>
    <w:multiLevelType w:val="hybridMultilevel"/>
    <w:tmpl w:val="3E0A86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A304B0"/>
    <w:multiLevelType w:val="hybridMultilevel"/>
    <w:tmpl w:val="9ABC8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6A4560"/>
    <w:multiLevelType w:val="hybridMultilevel"/>
    <w:tmpl w:val="C9E00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187703"/>
    <w:multiLevelType w:val="hybridMultilevel"/>
    <w:tmpl w:val="805007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Teboho Lekeno">
    <w15:presenceInfo w15:providerId="None" w15:userId="Teboho Leken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997"/>
    <w:rsid w:val="00047C5F"/>
    <w:rsid w:val="000B13BF"/>
    <w:rsid w:val="000D3038"/>
    <w:rsid w:val="0010684E"/>
    <w:rsid w:val="00113636"/>
    <w:rsid w:val="00113997"/>
    <w:rsid w:val="001438E9"/>
    <w:rsid w:val="00175FC1"/>
    <w:rsid w:val="00196EBB"/>
    <w:rsid w:val="001D27FD"/>
    <w:rsid w:val="001D3CC1"/>
    <w:rsid w:val="001D673D"/>
    <w:rsid w:val="0021062F"/>
    <w:rsid w:val="00233340"/>
    <w:rsid w:val="00250302"/>
    <w:rsid w:val="002507A8"/>
    <w:rsid w:val="002919F7"/>
    <w:rsid w:val="002A04BB"/>
    <w:rsid w:val="002A59FB"/>
    <w:rsid w:val="002A6066"/>
    <w:rsid w:val="002A6C0F"/>
    <w:rsid w:val="002E0E4A"/>
    <w:rsid w:val="003338C6"/>
    <w:rsid w:val="00396F43"/>
    <w:rsid w:val="003D1A4A"/>
    <w:rsid w:val="004417DB"/>
    <w:rsid w:val="00450F82"/>
    <w:rsid w:val="00461E82"/>
    <w:rsid w:val="00465B5F"/>
    <w:rsid w:val="00477C4E"/>
    <w:rsid w:val="004C6377"/>
    <w:rsid w:val="00511858"/>
    <w:rsid w:val="00533242"/>
    <w:rsid w:val="00596A8C"/>
    <w:rsid w:val="005A634E"/>
    <w:rsid w:val="005C44B9"/>
    <w:rsid w:val="005E0F65"/>
    <w:rsid w:val="00647B0E"/>
    <w:rsid w:val="00670A40"/>
    <w:rsid w:val="006D09AC"/>
    <w:rsid w:val="00784825"/>
    <w:rsid w:val="00787AAD"/>
    <w:rsid w:val="007D55F4"/>
    <w:rsid w:val="007F3DC4"/>
    <w:rsid w:val="0085506A"/>
    <w:rsid w:val="0085606B"/>
    <w:rsid w:val="00877316"/>
    <w:rsid w:val="00971EAE"/>
    <w:rsid w:val="00974E20"/>
    <w:rsid w:val="009D7D87"/>
    <w:rsid w:val="00A3214D"/>
    <w:rsid w:val="00A348BF"/>
    <w:rsid w:val="00A776AE"/>
    <w:rsid w:val="00AA11E1"/>
    <w:rsid w:val="00AD7EC3"/>
    <w:rsid w:val="00B14EE6"/>
    <w:rsid w:val="00B94800"/>
    <w:rsid w:val="00BD2EEC"/>
    <w:rsid w:val="00BD66DC"/>
    <w:rsid w:val="00BF4418"/>
    <w:rsid w:val="00C30BC1"/>
    <w:rsid w:val="00D05467"/>
    <w:rsid w:val="00D241B7"/>
    <w:rsid w:val="00D46E82"/>
    <w:rsid w:val="00D6066D"/>
    <w:rsid w:val="00DA7043"/>
    <w:rsid w:val="00E47B53"/>
    <w:rsid w:val="00E506F6"/>
    <w:rsid w:val="00E84E8B"/>
    <w:rsid w:val="00E90011"/>
    <w:rsid w:val="00EB6A91"/>
    <w:rsid w:val="00F06249"/>
    <w:rsid w:val="00F15313"/>
    <w:rsid w:val="00FD5365"/>
    <w:rsid w:val="00FF7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8BC04"/>
  <w15:chartTrackingRefBased/>
  <w15:docId w15:val="{53A1FE80-E862-472E-A460-770EE26BC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41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39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D09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54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467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D0546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241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1B7"/>
  </w:style>
  <w:style w:type="paragraph" w:styleId="Footer">
    <w:name w:val="footer"/>
    <w:basedOn w:val="Normal"/>
    <w:link w:val="FooterChar"/>
    <w:uiPriority w:val="99"/>
    <w:unhideWhenUsed/>
    <w:rsid w:val="00D241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1B7"/>
  </w:style>
  <w:style w:type="paragraph" w:styleId="NoSpacing">
    <w:name w:val="No Spacing"/>
    <w:uiPriority w:val="1"/>
    <w:qFormat/>
    <w:rsid w:val="00D241B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241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90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Teboho Lekeno</dc:creator>
  <cp:keywords/>
  <dc:description/>
  <cp:lastModifiedBy>teboho</cp:lastModifiedBy>
  <cp:revision>2</cp:revision>
  <dcterms:created xsi:type="dcterms:W3CDTF">2019-04-03T17:49:00Z</dcterms:created>
  <dcterms:modified xsi:type="dcterms:W3CDTF">2019-04-03T17:49:00Z</dcterms:modified>
</cp:coreProperties>
</file>