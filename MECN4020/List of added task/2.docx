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8ED37" w14:textId="77777777" w:rsidR="002A6066" w:rsidRPr="00D241B7" w:rsidRDefault="002A6066">
      <w:pPr>
        <w:rPr>
          <w:ins w:id="0" w:author="Teboho Lekeno" w:date="2019-03-09T18:18:00Z"/>
          <w:color w:val="000000" w:themeColor="text1"/>
          <w:sz w:val="18"/>
          <w:szCs w:val="18"/>
        </w:rPr>
      </w:pPr>
    </w:p>
    <w:tbl>
      <w:tblPr>
        <w:tblStyle w:val="TableGrid"/>
        <w:tblW w:w="0" w:type="auto"/>
        <w:tblLook w:val="04A0" w:firstRow="1" w:lastRow="0" w:firstColumn="1" w:lastColumn="0" w:noHBand="0" w:noVBand="1"/>
      </w:tblPr>
      <w:tblGrid>
        <w:gridCol w:w="934"/>
        <w:gridCol w:w="934"/>
        <w:gridCol w:w="1383"/>
        <w:gridCol w:w="1071"/>
        <w:gridCol w:w="3160"/>
        <w:gridCol w:w="1868"/>
      </w:tblGrid>
      <w:tr w:rsidR="00450F82" w:rsidRPr="00D241B7" w14:paraId="3CEFD3E9" w14:textId="77777777" w:rsidTr="00450F82">
        <w:trPr>
          <w:trHeight w:val="113"/>
          <w:ins w:id="1" w:author="Teboho Lekeno" w:date="2019-03-09T18:18:00Z"/>
        </w:trPr>
        <w:tc>
          <w:tcPr>
            <w:tcW w:w="1870" w:type="dxa"/>
            <w:gridSpan w:val="2"/>
          </w:tcPr>
          <w:p w14:paraId="43512D39" w14:textId="77777777" w:rsidR="00450F82" w:rsidRPr="00D241B7" w:rsidRDefault="00450F82">
            <w:pPr>
              <w:rPr>
                <w:ins w:id="2" w:author="Teboho Lekeno" w:date="2019-03-09T18:18:00Z"/>
                <w:sz w:val="18"/>
                <w:szCs w:val="18"/>
              </w:rPr>
            </w:pPr>
            <w:ins w:id="3" w:author="Teboho Lekeno" w:date="2019-03-09T18:18:00Z">
              <w:r w:rsidRPr="00D241B7">
                <w:rPr>
                  <w:b/>
                  <w:sz w:val="18"/>
                  <w:szCs w:val="18"/>
                </w:rPr>
                <w:t>Indenture level</w:t>
              </w:r>
            </w:ins>
          </w:p>
        </w:tc>
        <w:tc>
          <w:tcPr>
            <w:tcW w:w="1373" w:type="dxa"/>
            <w:vMerge w:val="restart"/>
          </w:tcPr>
          <w:p w14:paraId="1C40C02C" w14:textId="77777777" w:rsidR="00450F82" w:rsidRPr="00D241B7" w:rsidRDefault="00450F82">
            <w:pPr>
              <w:rPr>
                <w:ins w:id="4" w:author="Teboho Lekeno" w:date="2019-03-09T18:18:00Z"/>
                <w:sz w:val="18"/>
                <w:szCs w:val="18"/>
              </w:rPr>
            </w:pPr>
            <w:ins w:id="5" w:author="Teboho Lekeno" w:date="2019-03-09T18:18:00Z">
              <w:r w:rsidRPr="00D241B7">
                <w:rPr>
                  <w:b/>
                  <w:sz w:val="18"/>
                  <w:szCs w:val="18"/>
                </w:rPr>
                <w:t>Element Title</w:t>
              </w:r>
            </w:ins>
          </w:p>
        </w:tc>
        <w:tc>
          <w:tcPr>
            <w:tcW w:w="1072" w:type="dxa"/>
            <w:vMerge w:val="restart"/>
          </w:tcPr>
          <w:p w14:paraId="7B191100" w14:textId="6246330F" w:rsidR="00450F82" w:rsidRPr="00D241B7" w:rsidRDefault="00450F82">
            <w:pPr>
              <w:rPr>
                <w:ins w:id="6" w:author="Teboho Lekeno" w:date="2019-03-09T18:18:00Z"/>
                <w:sz w:val="18"/>
                <w:szCs w:val="18"/>
              </w:rPr>
            </w:pPr>
            <w:ins w:id="7" w:author="Teboho Lekeno" w:date="2019-03-09T18:18:00Z">
              <w:r w:rsidRPr="00D241B7">
                <w:rPr>
                  <w:b/>
                  <w:sz w:val="18"/>
                  <w:szCs w:val="18"/>
                </w:rPr>
                <w:t>Duration</w:t>
              </w:r>
            </w:ins>
            <w:r w:rsidR="0085606B">
              <w:rPr>
                <w:b/>
                <w:sz w:val="18"/>
                <w:szCs w:val="18"/>
              </w:rPr>
              <w:t xml:space="preserve"> (in days)</w:t>
            </w:r>
          </w:p>
        </w:tc>
        <w:tc>
          <w:tcPr>
            <w:tcW w:w="3165" w:type="dxa"/>
            <w:vMerge w:val="restart"/>
          </w:tcPr>
          <w:p w14:paraId="0BAE35F9" w14:textId="77777777" w:rsidR="00450F82" w:rsidRPr="00D241B7" w:rsidRDefault="00450F82">
            <w:pPr>
              <w:rPr>
                <w:ins w:id="8" w:author="Teboho Lekeno" w:date="2019-03-09T18:18:00Z"/>
                <w:sz w:val="18"/>
                <w:szCs w:val="18"/>
              </w:rPr>
            </w:pPr>
            <w:ins w:id="9" w:author="Teboho Lekeno" w:date="2019-03-09T18:18:00Z">
              <w:r w:rsidRPr="00D241B7">
                <w:rPr>
                  <w:b/>
                  <w:sz w:val="18"/>
                  <w:szCs w:val="18"/>
                </w:rPr>
                <w:t>Reason</w:t>
              </w:r>
            </w:ins>
          </w:p>
        </w:tc>
        <w:tc>
          <w:tcPr>
            <w:tcW w:w="1870" w:type="dxa"/>
            <w:vMerge w:val="restart"/>
          </w:tcPr>
          <w:p w14:paraId="3559466F" w14:textId="77777777" w:rsidR="00450F82" w:rsidRPr="00D241B7" w:rsidRDefault="00450F82">
            <w:pPr>
              <w:rPr>
                <w:ins w:id="10" w:author="Teboho Lekeno" w:date="2019-03-09T18:18:00Z"/>
                <w:sz w:val="18"/>
                <w:szCs w:val="18"/>
              </w:rPr>
            </w:pPr>
            <w:ins w:id="11" w:author="Teboho Lekeno" w:date="2019-03-09T18:18:00Z">
              <w:r w:rsidRPr="00D241B7">
                <w:rPr>
                  <w:b/>
                  <w:sz w:val="18"/>
                  <w:szCs w:val="18"/>
                </w:rPr>
                <w:t>Resources</w:t>
              </w:r>
            </w:ins>
          </w:p>
        </w:tc>
      </w:tr>
      <w:tr w:rsidR="00450F82" w:rsidRPr="00D241B7" w14:paraId="1CB1C628" w14:textId="77777777" w:rsidTr="00450F82">
        <w:trPr>
          <w:trHeight w:val="112"/>
          <w:ins w:id="12" w:author="Teboho Lekeno" w:date="2019-03-09T18:18:00Z"/>
        </w:trPr>
        <w:tc>
          <w:tcPr>
            <w:tcW w:w="935" w:type="dxa"/>
          </w:tcPr>
          <w:p w14:paraId="57A16557" w14:textId="77777777" w:rsidR="00450F82" w:rsidRPr="00D241B7" w:rsidRDefault="00450F82">
            <w:pPr>
              <w:rPr>
                <w:ins w:id="13" w:author="Teboho Lekeno" w:date="2019-03-09T18:18:00Z"/>
                <w:sz w:val="18"/>
                <w:szCs w:val="18"/>
              </w:rPr>
            </w:pPr>
            <w:ins w:id="14" w:author="Teboho Lekeno" w:date="2019-03-09T18:18:00Z">
              <w:r w:rsidRPr="00D241B7">
                <w:rPr>
                  <w:b/>
                  <w:sz w:val="18"/>
                  <w:szCs w:val="18"/>
                </w:rPr>
                <w:t>Task</w:t>
              </w:r>
            </w:ins>
          </w:p>
        </w:tc>
        <w:tc>
          <w:tcPr>
            <w:tcW w:w="935" w:type="dxa"/>
          </w:tcPr>
          <w:p w14:paraId="65B99052" w14:textId="77777777" w:rsidR="00450F82" w:rsidRPr="00D241B7" w:rsidRDefault="00450F82">
            <w:pPr>
              <w:rPr>
                <w:ins w:id="15" w:author="Teboho Lekeno" w:date="2019-03-09T18:18:00Z"/>
                <w:sz w:val="18"/>
                <w:szCs w:val="18"/>
              </w:rPr>
            </w:pPr>
            <w:ins w:id="16" w:author="Teboho Lekeno" w:date="2019-03-09T18:18:00Z">
              <w:r w:rsidRPr="00D241B7">
                <w:rPr>
                  <w:b/>
                  <w:sz w:val="18"/>
                  <w:szCs w:val="18"/>
                </w:rPr>
                <w:t>Sub-task</w:t>
              </w:r>
            </w:ins>
          </w:p>
        </w:tc>
        <w:tc>
          <w:tcPr>
            <w:tcW w:w="1373" w:type="dxa"/>
            <w:vMerge/>
          </w:tcPr>
          <w:p w14:paraId="1AE29234" w14:textId="77777777" w:rsidR="00450F82" w:rsidRPr="00D241B7" w:rsidRDefault="00450F82">
            <w:pPr>
              <w:rPr>
                <w:ins w:id="17" w:author="Teboho Lekeno" w:date="2019-03-09T18:18:00Z"/>
                <w:sz w:val="18"/>
                <w:szCs w:val="18"/>
              </w:rPr>
            </w:pPr>
          </w:p>
        </w:tc>
        <w:tc>
          <w:tcPr>
            <w:tcW w:w="1072" w:type="dxa"/>
            <w:vMerge/>
          </w:tcPr>
          <w:p w14:paraId="010F8466" w14:textId="77777777" w:rsidR="00450F82" w:rsidRPr="00D241B7" w:rsidRDefault="00450F82">
            <w:pPr>
              <w:rPr>
                <w:ins w:id="18" w:author="Teboho Lekeno" w:date="2019-03-09T18:18:00Z"/>
                <w:sz w:val="18"/>
                <w:szCs w:val="18"/>
              </w:rPr>
            </w:pPr>
          </w:p>
        </w:tc>
        <w:tc>
          <w:tcPr>
            <w:tcW w:w="3165" w:type="dxa"/>
            <w:vMerge/>
          </w:tcPr>
          <w:p w14:paraId="4B56F6AD" w14:textId="77777777" w:rsidR="00450F82" w:rsidRPr="00D241B7" w:rsidRDefault="00450F82">
            <w:pPr>
              <w:rPr>
                <w:ins w:id="19" w:author="Teboho Lekeno" w:date="2019-03-09T18:18:00Z"/>
                <w:sz w:val="18"/>
                <w:szCs w:val="18"/>
              </w:rPr>
            </w:pPr>
          </w:p>
        </w:tc>
        <w:tc>
          <w:tcPr>
            <w:tcW w:w="1870" w:type="dxa"/>
            <w:vMerge/>
          </w:tcPr>
          <w:p w14:paraId="62421879" w14:textId="77777777" w:rsidR="00450F82" w:rsidRPr="00D241B7" w:rsidRDefault="00450F82">
            <w:pPr>
              <w:rPr>
                <w:ins w:id="20" w:author="Teboho Lekeno" w:date="2019-03-09T18:18:00Z"/>
                <w:sz w:val="18"/>
                <w:szCs w:val="18"/>
              </w:rPr>
            </w:pPr>
          </w:p>
        </w:tc>
      </w:tr>
      <w:tr w:rsidR="000B13BF" w:rsidRPr="00D241B7" w14:paraId="365FA76C" w14:textId="77777777" w:rsidTr="00450F82">
        <w:trPr>
          <w:trHeight w:val="112"/>
        </w:trPr>
        <w:tc>
          <w:tcPr>
            <w:tcW w:w="935" w:type="dxa"/>
          </w:tcPr>
          <w:p w14:paraId="5EE007AE" w14:textId="77777777" w:rsidR="000B13BF" w:rsidRPr="00D241B7" w:rsidRDefault="000B13BF">
            <w:pPr>
              <w:rPr>
                <w:b/>
                <w:sz w:val="18"/>
                <w:szCs w:val="18"/>
              </w:rPr>
            </w:pPr>
          </w:p>
        </w:tc>
        <w:tc>
          <w:tcPr>
            <w:tcW w:w="935" w:type="dxa"/>
          </w:tcPr>
          <w:p w14:paraId="740C4F32" w14:textId="77777777" w:rsidR="000B13BF" w:rsidRDefault="000B13BF">
            <w:pPr>
              <w:rPr>
                <w:sz w:val="18"/>
                <w:szCs w:val="18"/>
              </w:rPr>
            </w:pPr>
            <w:r>
              <w:rPr>
                <w:sz w:val="18"/>
                <w:szCs w:val="18"/>
              </w:rPr>
              <w:t>X</w:t>
            </w:r>
          </w:p>
          <w:p w14:paraId="539386F6" w14:textId="46B39FF5" w:rsidR="000B13BF" w:rsidRPr="000B13BF" w:rsidRDefault="000B13BF">
            <w:pPr>
              <w:rPr>
                <w:sz w:val="18"/>
                <w:szCs w:val="18"/>
              </w:rPr>
            </w:pPr>
          </w:p>
        </w:tc>
        <w:tc>
          <w:tcPr>
            <w:tcW w:w="1373" w:type="dxa"/>
          </w:tcPr>
          <w:p w14:paraId="5DAD62A8" w14:textId="53FB78EE" w:rsidR="000B13BF" w:rsidRPr="00D241B7" w:rsidRDefault="00461E82">
            <w:pPr>
              <w:rPr>
                <w:sz w:val="18"/>
                <w:szCs w:val="18"/>
              </w:rPr>
            </w:pPr>
            <w:r>
              <w:rPr>
                <w:sz w:val="18"/>
                <w:szCs w:val="18"/>
              </w:rPr>
              <w:t>Conceptual Planning</w:t>
            </w:r>
            <w:r w:rsidR="000B13BF" w:rsidRPr="000B13BF">
              <w:rPr>
                <w:sz w:val="18"/>
                <w:szCs w:val="18"/>
              </w:rPr>
              <w:t xml:space="preserve"> Reviews</w:t>
            </w:r>
          </w:p>
        </w:tc>
        <w:tc>
          <w:tcPr>
            <w:tcW w:w="1072" w:type="dxa"/>
          </w:tcPr>
          <w:p w14:paraId="5FAEB852" w14:textId="1935C448" w:rsidR="000B13BF" w:rsidRPr="00D241B7" w:rsidRDefault="0085606B">
            <w:pPr>
              <w:rPr>
                <w:sz w:val="18"/>
                <w:szCs w:val="18"/>
              </w:rPr>
            </w:pPr>
            <w:r>
              <w:rPr>
                <w:sz w:val="18"/>
                <w:szCs w:val="18"/>
              </w:rPr>
              <w:t>2</w:t>
            </w:r>
          </w:p>
        </w:tc>
        <w:tc>
          <w:tcPr>
            <w:tcW w:w="3165" w:type="dxa"/>
          </w:tcPr>
          <w:p w14:paraId="4CE21434" w14:textId="77777777" w:rsidR="000B13BF" w:rsidRPr="00D241B7" w:rsidRDefault="000B13BF">
            <w:pPr>
              <w:rPr>
                <w:sz w:val="18"/>
                <w:szCs w:val="18"/>
              </w:rPr>
            </w:pPr>
          </w:p>
        </w:tc>
        <w:tc>
          <w:tcPr>
            <w:tcW w:w="1870" w:type="dxa"/>
          </w:tcPr>
          <w:p w14:paraId="182DF6BE" w14:textId="77777777" w:rsidR="000B13BF" w:rsidRPr="00D241B7" w:rsidRDefault="000B13BF">
            <w:pPr>
              <w:rPr>
                <w:sz w:val="18"/>
                <w:szCs w:val="18"/>
              </w:rPr>
            </w:pPr>
          </w:p>
        </w:tc>
      </w:tr>
      <w:tr w:rsidR="00450F82" w:rsidRPr="00D241B7" w14:paraId="00420E0B" w14:textId="77777777" w:rsidTr="00450F82">
        <w:trPr>
          <w:trHeight w:val="112"/>
          <w:ins w:id="21" w:author="Teboho Lekeno" w:date="2019-03-09T18:18:00Z"/>
        </w:trPr>
        <w:tc>
          <w:tcPr>
            <w:tcW w:w="935" w:type="dxa"/>
          </w:tcPr>
          <w:p w14:paraId="6B0BAB18" w14:textId="77777777" w:rsidR="00450F82" w:rsidRPr="00D241B7" w:rsidRDefault="00450F82">
            <w:pPr>
              <w:rPr>
                <w:ins w:id="22" w:author="Teboho Lekeno" w:date="2019-03-09T18:18:00Z"/>
                <w:sz w:val="18"/>
                <w:szCs w:val="18"/>
              </w:rPr>
            </w:pPr>
          </w:p>
        </w:tc>
        <w:tc>
          <w:tcPr>
            <w:tcW w:w="935" w:type="dxa"/>
          </w:tcPr>
          <w:p w14:paraId="39AFAB42" w14:textId="77777777" w:rsidR="00450F82" w:rsidRPr="00D241B7" w:rsidRDefault="00450F82">
            <w:pPr>
              <w:rPr>
                <w:ins w:id="23" w:author="Teboho Lekeno" w:date="2019-03-09T18:18:00Z"/>
                <w:sz w:val="18"/>
                <w:szCs w:val="18"/>
              </w:rPr>
            </w:pPr>
            <w:ins w:id="24" w:author="Teboho Lekeno" w:date="2019-03-09T18:18:00Z">
              <w:r w:rsidRPr="00D241B7">
                <w:rPr>
                  <w:sz w:val="18"/>
                  <w:szCs w:val="18"/>
                </w:rPr>
                <w:t>X</w:t>
              </w:r>
            </w:ins>
          </w:p>
        </w:tc>
        <w:tc>
          <w:tcPr>
            <w:tcW w:w="1373" w:type="dxa"/>
          </w:tcPr>
          <w:p w14:paraId="2349E06A" w14:textId="77777777" w:rsidR="00450F82" w:rsidRPr="00D241B7" w:rsidRDefault="00450F82">
            <w:pPr>
              <w:rPr>
                <w:ins w:id="25" w:author="Teboho Lekeno" w:date="2019-03-09T18:18:00Z"/>
                <w:sz w:val="18"/>
                <w:szCs w:val="18"/>
              </w:rPr>
            </w:pPr>
            <w:ins w:id="26" w:author="Teboho Lekeno" w:date="2019-03-09T18:18:00Z">
              <w:r w:rsidRPr="00D241B7">
                <w:rPr>
                  <w:sz w:val="18"/>
                  <w:szCs w:val="18"/>
                </w:rPr>
                <w:t>Constructability Reviews</w:t>
              </w:r>
            </w:ins>
          </w:p>
        </w:tc>
        <w:tc>
          <w:tcPr>
            <w:tcW w:w="1072" w:type="dxa"/>
          </w:tcPr>
          <w:p w14:paraId="64330963" w14:textId="77777777" w:rsidR="00450F82" w:rsidRPr="00D241B7" w:rsidRDefault="00450F82">
            <w:pPr>
              <w:rPr>
                <w:ins w:id="27" w:author="Teboho Lekeno" w:date="2019-03-09T18:18:00Z"/>
                <w:sz w:val="18"/>
                <w:szCs w:val="18"/>
              </w:rPr>
            </w:pPr>
          </w:p>
        </w:tc>
        <w:tc>
          <w:tcPr>
            <w:tcW w:w="3165" w:type="dxa"/>
          </w:tcPr>
          <w:p w14:paraId="14FC14BA" w14:textId="77777777" w:rsidR="00450F82" w:rsidRPr="00D241B7" w:rsidRDefault="00450F82">
            <w:pPr>
              <w:rPr>
                <w:ins w:id="28" w:author="Teboho Lekeno" w:date="2019-03-09T18:18:00Z"/>
                <w:sz w:val="18"/>
                <w:szCs w:val="18"/>
              </w:rPr>
            </w:pPr>
            <w:ins w:id="29" w:author="Teboho Lekeno" w:date="2019-03-09T18:18:00Z">
              <w:r w:rsidRPr="00D241B7">
                <w:rPr>
                  <w:sz w:val="18"/>
                  <w:szCs w:val="18"/>
                </w:rPr>
                <w:t>Allows any changes in a project or issues resulting from re-work to be quickly identified and resolved before troublesome work is carried out.</w:t>
              </w:r>
            </w:ins>
          </w:p>
        </w:tc>
        <w:tc>
          <w:tcPr>
            <w:tcW w:w="1870" w:type="dxa"/>
          </w:tcPr>
          <w:p w14:paraId="25B3DD6B" w14:textId="77777777" w:rsidR="00450F82" w:rsidRPr="00D241B7" w:rsidRDefault="00450F82">
            <w:pPr>
              <w:rPr>
                <w:ins w:id="30" w:author="Teboho Lekeno" w:date="2019-03-09T18:18:00Z"/>
                <w:sz w:val="18"/>
                <w:szCs w:val="18"/>
              </w:rPr>
            </w:pPr>
          </w:p>
        </w:tc>
      </w:tr>
      <w:tr w:rsidR="00450F82" w:rsidRPr="00D241B7" w14:paraId="5DEB2AA9" w14:textId="77777777" w:rsidTr="00450F82">
        <w:trPr>
          <w:trHeight w:val="112"/>
          <w:ins w:id="31" w:author="Teboho Lekeno" w:date="2019-03-09T18:18:00Z"/>
        </w:trPr>
        <w:tc>
          <w:tcPr>
            <w:tcW w:w="935" w:type="dxa"/>
          </w:tcPr>
          <w:p w14:paraId="01216A02" w14:textId="77777777" w:rsidR="00450F82" w:rsidRPr="00D241B7" w:rsidRDefault="00450F82">
            <w:pPr>
              <w:rPr>
                <w:ins w:id="32" w:author="Teboho Lekeno" w:date="2019-03-09T18:18:00Z"/>
                <w:sz w:val="18"/>
                <w:szCs w:val="18"/>
              </w:rPr>
            </w:pPr>
            <w:ins w:id="33" w:author="Teboho Lekeno" w:date="2019-03-09T18:18:00Z">
              <w:r w:rsidRPr="00D241B7">
                <w:rPr>
                  <w:sz w:val="18"/>
                  <w:szCs w:val="18"/>
                </w:rPr>
                <w:t>X</w:t>
              </w:r>
            </w:ins>
          </w:p>
        </w:tc>
        <w:tc>
          <w:tcPr>
            <w:tcW w:w="935" w:type="dxa"/>
          </w:tcPr>
          <w:p w14:paraId="79EC7011" w14:textId="77777777" w:rsidR="00450F82" w:rsidRPr="00D241B7" w:rsidRDefault="00450F82">
            <w:pPr>
              <w:rPr>
                <w:ins w:id="34" w:author="Teboho Lekeno" w:date="2019-03-09T18:18:00Z"/>
                <w:sz w:val="18"/>
                <w:szCs w:val="18"/>
              </w:rPr>
            </w:pPr>
          </w:p>
        </w:tc>
        <w:tc>
          <w:tcPr>
            <w:tcW w:w="1373" w:type="dxa"/>
          </w:tcPr>
          <w:p w14:paraId="7E94443B" w14:textId="77777777" w:rsidR="00450F82" w:rsidRPr="00233340" w:rsidRDefault="00450F82">
            <w:pPr>
              <w:rPr>
                <w:ins w:id="35" w:author="Teboho Lekeno" w:date="2019-03-09T18:18:00Z"/>
                <w:sz w:val="18"/>
                <w:szCs w:val="18"/>
              </w:rPr>
            </w:pPr>
            <w:ins w:id="36" w:author="Teboho Lekeno" w:date="2019-03-09T18:18:00Z">
              <w:r w:rsidRPr="00233340">
                <w:rPr>
                  <w:sz w:val="18"/>
                  <w:szCs w:val="18"/>
                </w:rPr>
                <w:t>Safety and Environment</w:t>
              </w:r>
            </w:ins>
          </w:p>
        </w:tc>
        <w:tc>
          <w:tcPr>
            <w:tcW w:w="1072" w:type="dxa"/>
          </w:tcPr>
          <w:p w14:paraId="190A7B01" w14:textId="7041EF79" w:rsidR="00450F82" w:rsidRPr="00D241B7" w:rsidRDefault="0085606B">
            <w:pPr>
              <w:rPr>
                <w:ins w:id="37" w:author="Teboho Lekeno" w:date="2019-03-09T18:18:00Z"/>
                <w:sz w:val="18"/>
                <w:szCs w:val="18"/>
              </w:rPr>
            </w:pPr>
            <w:r>
              <w:rPr>
                <w:sz w:val="18"/>
                <w:szCs w:val="18"/>
              </w:rPr>
              <w:t>153</w:t>
            </w:r>
          </w:p>
        </w:tc>
        <w:tc>
          <w:tcPr>
            <w:tcW w:w="3165" w:type="dxa"/>
          </w:tcPr>
          <w:p w14:paraId="421D9AAC" w14:textId="77777777" w:rsidR="00450F82" w:rsidRPr="00D241B7" w:rsidRDefault="00450F82" w:rsidP="00D241B7">
            <w:pPr>
              <w:rPr>
                <w:ins w:id="38" w:author="Teboho Lekeno" w:date="2019-03-09T18:18:00Z"/>
                <w:sz w:val="18"/>
                <w:szCs w:val="18"/>
              </w:rPr>
            </w:pPr>
            <w:ins w:id="39" w:author="Teboho Lekeno" w:date="2019-03-09T18:18:00Z">
              <w:r w:rsidRPr="00D241B7">
                <w:rPr>
                  <w:sz w:val="18"/>
                  <w:szCs w:val="18"/>
                </w:rPr>
                <w:t>Before the new building can be used, the working certificate should be issued which depends on the safety and environmental sustainability.</w:t>
              </w:r>
            </w:ins>
          </w:p>
        </w:tc>
        <w:tc>
          <w:tcPr>
            <w:tcW w:w="1870" w:type="dxa"/>
          </w:tcPr>
          <w:p w14:paraId="04C39300" w14:textId="77777777" w:rsidR="00450F82" w:rsidRPr="00D241B7" w:rsidRDefault="00450F82">
            <w:pPr>
              <w:rPr>
                <w:ins w:id="40" w:author="Teboho Lekeno" w:date="2019-03-09T18:18:00Z"/>
                <w:sz w:val="18"/>
                <w:szCs w:val="18"/>
              </w:rPr>
            </w:pPr>
          </w:p>
        </w:tc>
      </w:tr>
      <w:tr w:rsidR="00A776AE" w:rsidRPr="00D241B7" w14:paraId="4BF08781" w14:textId="77777777" w:rsidTr="00450F82">
        <w:trPr>
          <w:trHeight w:val="112"/>
        </w:trPr>
        <w:tc>
          <w:tcPr>
            <w:tcW w:w="935" w:type="dxa"/>
          </w:tcPr>
          <w:p w14:paraId="072540A9" w14:textId="77777777" w:rsidR="00A776AE" w:rsidRPr="00D241B7" w:rsidRDefault="00A776AE">
            <w:pPr>
              <w:rPr>
                <w:sz w:val="18"/>
                <w:szCs w:val="18"/>
              </w:rPr>
            </w:pPr>
          </w:p>
        </w:tc>
        <w:tc>
          <w:tcPr>
            <w:tcW w:w="935" w:type="dxa"/>
          </w:tcPr>
          <w:p w14:paraId="3B2E3603" w14:textId="3231A8DA" w:rsidR="00A776AE" w:rsidRPr="00D241B7" w:rsidRDefault="00A776AE">
            <w:pPr>
              <w:rPr>
                <w:sz w:val="18"/>
                <w:szCs w:val="18"/>
              </w:rPr>
            </w:pPr>
            <w:r w:rsidRPr="00D241B7">
              <w:rPr>
                <w:sz w:val="18"/>
                <w:szCs w:val="18"/>
              </w:rPr>
              <w:t>X</w:t>
            </w:r>
          </w:p>
        </w:tc>
        <w:tc>
          <w:tcPr>
            <w:tcW w:w="1373" w:type="dxa"/>
          </w:tcPr>
          <w:p w14:paraId="76DAE7C7" w14:textId="304490DD" w:rsidR="00A776AE" w:rsidRPr="00D241B7" w:rsidRDefault="00A776AE">
            <w:pPr>
              <w:rPr>
                <w:sz w:val="18"/>
                <w:szCs w:val="18"/>
              </w:rPr>
            </w:pPr>
            <w:r w:rsidRPr="00D241B7">
              <w:rPr>
                <w:sz w:val="18"/>
                <w:szCs w:val="18"/>
              </w:rPr>
              <w:t>Safety Analysis Report</w:t>
            </w:r>
          </w:p>
        </w:tc>
        <w:tc>
          <w:tcPr>
            <w:tcW w:w="1072" w:type="dxa"/>
          </w:tcPr>
          <w:p w14:paraId="46FAC390" w14:textId="73386D57" w:rsidR="00A776AE" w:rsidRPr="00D241B7" w:rsidRDefault="0085606B">
            <w:pPr>
              <w:rPr>
                <w:sz w:val="18"/>
                <w:szCs w:val="18"/>
              </w:rPr>
            </w:pPr>
            <w:r>
              <w:rPr>
                <w:sz w:val="18"/>
                <w:szCs w:val="18"/>
              </w:rPr>
              <w:t>153</w:t>
            </w:r>
          </w:p>
        </w:tc>
        <w:tc>
          <w:tcPr>
            <w:tcW w:w="3165" w:type="dxa"/>
          </w:tcPr>
          <w:p w14:paraId="1D2D5856" w14:textId="08458499" w:rsidR="00A776AE" w:rsidRPr="00D241B7" w:rsidRDefault="0085506A">
            <w:pPr>
              <w:rPr>
                <w:sz w:val="18"/>
                <w:szCs w:val="18"/>
              </w:rPr>
            </w:pPr>
            <w:r>
              <w:rPr>
                <w:sz w:val="18"/>
                <w:szCs w:val="18"/>
              </w:rPr>
              <w:t>W</w:t>
            </w:r>
            <w:r w:rsidR="00A776AE" w:rsidRPr="00D241B7">
              <w:rPr>
                <w:sz w:val="18"/>
                <w:szCs w:val="18"/>
              </w:rPr>
              <w:t>ill allow the discussion of hypothetical accident</w:t>
            </w:r>
            <w:ins w:id="41" w:author="Teboho Lekeno" w:date="2019-03-09T18:18:00Z">
              <w:r w:rsidR="00A776AE" w:rsidRPr="00D241B7">
                <w:rPr>
                  <w:sz w:val="18"/>
                  <w:szCs w:val="18"/>
                </w:rPr>
                <w:t xml:space="preserve"> and propose safety measurement that will provided to prevent such accident. It also provide details of methods to be used to counteract the effect of this accidents in case it prevails.</w:t>
              </w:r>
            </w:ins>
          </w:p>
        </w:tc>
        <w:tc>
          <w:tcPr>
            <w:tcW w:w="1870" w:type="dxa"/>
          </w:tcPr>
          <w:p w14:paraId="6FA299BB" w14:textId="77777777" w:rsidR="00A776AE" w:rsidRPr="00D241B7" w:rsidRDefault="00A776AE">
            <w:pPr>
              <w:rPr>
                <w:sz w:val="18"/>
                <w:szCs w:val="18"/>
              </w:rPr>
            </w:pPr>
          </w:p>
        </w:tc>
      </w:tr>
      <w:tr w:rsidR="00A776AE" w:rsidRPr="00D241B7" w14:paraId="674F1EAA" w14:textId="77777777" w:rsidTr="00450F82">
        <w:trPr>
          <w:trHeight w:val="112"/>
        </w:trPr>
        <w:tc>
          <w:tcPr>
            <w:tcW w:w="935" w:type="dxa"/>
          </w:tcPr>
          <w:p w14:paraId="38F2115A" w14:textId="77777777" w:rsidR="00A776AE" w:rsidRPr="00D241B7" w:rsidRDefault="00A776AE">
            <w:pPr>
              <w:rPr>
                <w:sz w:val="18"/>
                <w:szCs w:val="18"/>
              </w:rPr>
            </w:pPr>
          </w:p>
        </w:tc>
        <w:tc>
          <w:tcPr>
            <w:tcW w:w="935" w:type="dxa"/>
          </w:tcPr>
          <w:p w14:paraId="39906B8F" w14:textId="0995AC58" w:rsidR="00A776AE" w:rsidRPr="00D241B7" w:rsidRDefault="00A776AE">
            <w:pPr>
              <w:rPr>
                <w:sz w:val="18"/>
                <w:szCs w:val="18"/>
              </w:rPr>
            </w:pPr>
            <w:r w:rsidRPr="00D241B7">
              <w:rPr>
                <w:sz w:val="18"/>
                <w:szCs w:val="18"/>
              </w:rPr>
              <w:t>X</w:t>
            </w:r>
          </w:p>
        </w:tc>
        <w:tc>
          <w:tcPr>
            <w:tcW w:w="1373" w:type="dxa"/>
          </w:tcPr>
          <w:p w14:paraId="747B19D3" w14:textId="54C9E772" w:rsidR="00A776AE" w:rsidRPr="00D241B7" w:rsidRDefault="00A776AE">
            <w:pPr>
              <w:rPr>
                <w:sz w:val="18"/>
                <w:szCs w:val="18"/>
              </w:rPr>
            </w:pPr>
            <w:r w:rsidRPr="00D241B7">
              <w:rPr>
                <w:sz w:val="18"/>
                <w:szCs w:val="18"/>
              </w:rPr>
              <w:t>Probabilistic Risk Assessment</w:t>
            </w:r>
          </w:p>
        </w:tc>
        <w:tc>
          <w:tcPr>
            <w:tcW w:w="1072" w:type="dxa"/>
          </w:tcPr>
          <w:p w14:paraId="319A9B6E" w14:textId="56C7A38E" w:rsidR="00A776AE" w:rsidRPr="00D241B7" w:rsidRDefault="0085606B">
            <w:pPr>
              <w:rPr>
                <w:sz w:val="18"/>
                <w:szCs w:val="18"/>
              </w:rPr>
            </w:pPr>
            <w:r>
              <w:rPr>
                <w:sz w:val="18"/>
                <w:szCs w:val="18"/>
              </w:rPr>
              <w:t>153</w:t>
            </w:r>
          </w:p>
        </w:tc>
        <w:tc>
          <w:tcPr>
            <w:tcW w:w="3165" w:type="dxa"/>
          </w:tcPr>
          <w:p w14:paraId="13499478" w14:textId="7AAFDFD5" w:rsidR="00A776AE" w:rsidRPr="00D241B7" w:rsidRDefault="00A776AE">
            <w:pPr>
              <w:rPr>
                <w:sz w:val="18"/>
                <w:szCs w:val="18"/>
              </w:rPr>
            </w:pPr>
            <w:r w:rsidRPr="00D241B7">
              <w:rPr>
                <w:sz w:val="18"/>
                <w:szCs w:val="18"/>
              </w:rPr>
              <w:t>Probabilistic risk management include identification and analysis of events that put the project in an off-normal condition. PRA model will be used to obtain the frequency of not achieving a safe, stable end-state.</w:t>
            </w:r>
          </w:p>
        </w:tc>
        <w:tc>
          <w:tcPr>
            <w:tcW w:w="1870" w:type="dxa"/>
          </w:tcPr>
          <w:p w14:paraId="08D17A57" w14:textId="77777777" w:rsidR="00A776AE" w:rsidRPr="00D241B7" w:rsidRDefault="00A776AE">
            <w:pPr>
              <w:rPr>
                <w:sz w:val="18"/>
                <w:szCs w:val="18"/>
              </w:rPr>
            </w:pPr>
          </w:p>
        </w:tc>
      </w:tr>
      <w:tr w:rsidR="00A776AE" w:rsidRPr="00D241B7" w14:paraId="658768C4" w14:textId="77777777" w:rsidTr="00450F82">
        <w:trPr>
          <w:trHeight w:val="112"/>
        </w:trPr>
        <w:tc>
          <w:tcPr>
            <w:tcW w:w="935" w:type="dxa"/>
          </w:tcPr>
          <w:p w14:paraId="7EACA257" w14:textId="00BABE22" w:rsidR="00A776AE" w:rsidRPr="00D241B7" w:rsidRDefault="00A776AE">
            <w:pPr>
              <w:rPr>
                <w:sz w:val="18"/>
                <w:szCs w:val="18"/>
              </w:rPr>
            </w:pPr>
            <w:r w:rsidRPr="00D241B7">
              <w:rPr>
                <w:sz w:val="18"/>
                <w:szCs w:val="18"/>
              </w:rPr>
              <w:t>X</w:t>
            </w:r>
          </w:p>
        </w:tc>
        <w:tc>
          <w:tcPr>
            <w:tcW w:w="935" w:type="dxa"/>
          </w:tcPr>
          <w:p w14:paraId="3FDCD87E" w14:textId="77777777" w:rsidR="00A776AE" w:rsidRPr="00D241B7" w:rsidRDefault="00A776AE">
            <w:pPr>
              <w:rPr>
                <w:sz w:val="18"/>
                <w:szCs w:val="18"/>
              </w:rPr>
            </w:pPr>
          </w:p>
        </w:tc>
        <w:tc>
          <w:tcPr>
            <w:tcW w:w="1373" w:type="dxa"/>
          </w:tcPr>
          <w:p w14:paraId="166A4167" w14:textId="7C1A13DF" w:rsidR="00A776AE" w:rsidRPr="00D241B7" w:rsidRDefault="00175FC1">
            <w:pPr>
              <w:rPr>
                <w:sz w:val="18"/>
                <w:szCs w:val="18"/>
              </w:rPr>
            </w:pPr>
            <w:ins w:id="42" w:author="Teboho Lekeno" w:date="2019-03-09T18:18:00Z">
              <w:r>
                <w:rPr>
                  <w:sz w:val="18"/>
                </w:rPr>
                <w:t>Preconstruction</w:t>
              </w:r>
            </w:ins>
          </w:p>
        </w:tc>
        <w:tc>
          <w:tcPr>
            <w:tcW w:w="1072" w:type="dxa"/>
          </w:tcPr>
          <w:p w14:paraId="055BC7EA" w14:textId="43DA6FA7" w:rsidR="00A776AE" w:rsidRPr="00D241B7" w:rsidRDefault="0085606B">
            <w:pPr>
              <w:rPr>
                <w:sz w:val="18"/>
                <w:szCs w:val="18"/>
              </w:rPr>
            </w:pPr>
            <w:r>
              <w:rPr>
                <w:sz w:val="18"/>
                <w:szCs w:val="18"/>
              </w:rPr>
              <w:t>37</w:t>
            </w:r>
          </w:p>
        </w:tc>
        <w:tc>
          <w:tcPr>
            <w:tcW w:w="3165" w:type="dxa"/>
          </w:tcPr>
          <w:p w14:paraId="2D111807" w14:textId="77777777" w:rsidR="00A776AE" w:rsidRPr="00D241B7" w:rsidRDefault="00A776AE">
            <w:pPr>
              <w:rPr>
                <w:sz w:val="18"/>
                <w:szCs w:val="18"/>
              </w:rPr>
            </w:pPr>
          </w:p>
        </w:tc>
        <w:tc>
          <w:tcPr>
            <w:tcW w:w="1870" w:type="dxa"/>
          </w:tcPr>
          <w:p w14:paraId="03D38AFB" w14:textId="77777777" w:rsidR="00A776AE" w:rsidRPr="00D241B7" w:rsidRDefault="00A776AE">
            <w:pPr>
              <w:rPr>
                <w:sz w:val="18"/>
                <w:szCs w:val="18"/>
              </w:rPr>
            </w:pPr>
          </w:p>
        </w:tc>
      </w:tr>
      <w:tr w:rsidR="00A776AE" w:rsidRPr="00D241B7" w14:paraId="3C3D5C5F" w14:textId="77777777" w:rsidTr="00450F82">
        <w:trPr>
          <w:trHeight w:val="112"/>
        </w:trPr>
        <w:tc>
          <w:tcPr>
            <w:tcW w:w="935" w:type="dxa"/>
          </w:tcPr>
          <w:p w14:paraId="46632D13" w14:textId="77777777" w:rsidR="00A776AE" w:rsidRPr="00D241B7" w:rsidRDefault="00A776AE">
            <w:pPr>
              <w:rPr>
                <w:sz w:val="18"/>
                <w:szCs w:val="18"/>
              </w:rPr>
            </w:pPr>
          </w:p>
        </w:tc>
        <w:tc>
          <w:tcPr>
            <w:tcW w:w="935" w:type="dxa"/>
          </w:tcPr>
          <w:p w14:paraId="65C4FE8D" w14:textId="57A7F92E" w:rsidR="00A776AE" w:rsidRPr="00D241B7" w:rsidRDefault="00A776AE">
            <w:pPr>
              <w:rPr>
                <w:sz w:val="18"/>
                <w:szCs w:val="18"/>
              </w:rPr>
            </w:pPr>
            <w:r w:rsidRPr="00D241B7">
              <w:rPr>
                <w:sz w:val="18"/>
                <w:szCs w:val="18"/>
              </w:rPr>
              <w:t>X</w:t>
            </w:r>
          </w:p>
        </w:tc>
        <w:tc>
          <w:tcPr>
            <w:tcW w:w="1373" w:type="dxa"/>
          </w:tcPr>
          <w:p w14:paraId="51666075" w14:textId="152C7ACE" w:rsidR="00A776AE" w:rsidRPr="00D241B7" w:rsidRDefault="00A776AE">
            <w:pPr>
              <w:rPr>
                <w:sz w:val="18"/>
                <w:szCs w:val="18"/>
              </w:rPr>
            </w:pPr>
            <w:r w:rsidRPr="00D241B7">
              <w:rPr>
                <w:sz w:val="18"/>
                <w:szCs w:val="18"/>
              </w:rPr>
              <w:t>Waste</w:t>
            </w:r>
            <w:ins w:id="43" w:author="Teboho Lekeno" w:date="2019-03-09T18:18:00Z">
              <w:r w:rsidRPr="00D241B7">
                <w:rPr>
                  <w:sz w:val="18"/>
                  <w:szCs w:val="18"/>
                </w:rPr>
                <w:t xml:space="preserve"> Acceptance Criteria</w:t>
              </w:r>
            </w:ins>
          </w:p>
        </w:tc>
        <w:tc>
          <w:tcPr>
            <w:tcW w:w="1072" w:type="dxa"/>
          </w:tcPr>
          <w:p w14:paraId="5F8F3E4C" w14:textId="633717FD" w:rsidR="00A776AE" w:rsidRPr="00D241B7" w:rsidRDefault="0085606B">
            <w:pPr>
              <w:rPr>
                <w:sz w:val="18"/>
                <w:szCs w:val="18"/>
              </w:rPr>
            </w:pPr>
            <w:r>
              <w:rPr>
                <w:sz w:val="18"/>
                <w:szCs w:val="18"/>
              </w:rPr>
              <w:t>15</w:t>
            </w:r>
          </w:p>
        </w:tc>
        <w:tc>
          <w:tcPr>
            <w:tcW w:w="3165" w:type="dxa"/>
          </w:tcPr>
          <w:p w14:paraId="1555C2A1" w14:textId="6C3F3F0D" w:rsidR="00A776AE" w:rsidRPr="00D241B7" w:rsidRDefault="00A776AE">
            <w:pPr>
              <w:rPr>
                <w:sz w:val="18"/>
                <w:szCs w:val="18"/>
              </w:rPr>
            </w:pPr>
            <w:ins w:id="44" w:author="Teboho Lekeno" w:date="2019-03-09T18:18:00Z">
              <w:r w:rsidRPr="00D241B7">
                <w:rPr>
                  <w:sz w:val="18"/>
                  <w:szCs w:val="18"/>
                </w:rPr>
                <w:t>This criteria will allow acceptance of waste due to its focus on remediation activities that will allow production to comply with the latest environmental standards.</w:t>
              </w:r>
            </w:ins>
          </w:p>
        </w:tc>
        <w:tc>
          <w:tcPr>
            <w:tcW w:w="1870" w:type="dxa"/>
          </w:tcPr>
          <w:p w14:paraId="161845E0" w14:textId="77777777" w:rsidR="00A776AE" w:rsidRPr="00D241B7" w:rsidRDefault="00A776AE">
            <w:pPr>
              <w:rPr>
                <w:sz w:val="18"/>
                <w:szCs w:val="18"/>
              </w:rPr>
            </w:pPr>
          </w:p>
        </w:tc>
      </w:tr>
      <w:tr w:rsidR="00A776AE" w:rsidRPr="00D241B7" w14:paraId="523CC2A9" w14:textId="77777777" w:rsidTr="00450F82">
        <w:trPr>
          <w:trHeight w:val="112"/>
        </w:trPr>
        <w:tc>
          <w:tcPr>
            <w:tcW w:w="935" w:type="dxa"/>
          </w:tcPr>
          <w:p w14:paraId="6A23F1DC" w14:textId="77777777" w:rsidR="00A776AE" w:rsidRPr="00D241B7" w:rsidRDefault="00A776AE">
            <w:pPr>
              <w:rPr>
                <w:sz w:val="18"/>
                <w:szCs w:val="18"/>
              </w:rPr>
            </w:pPr>
          </w:p>
        </w:tc>
        <w:tc>
          <w:tcPr>
            <w:tcW w:w="935" w:type="dxa"/>
          </w:tcPr>
          <w:p w14:paraId="00027265" w14:textId="0A8D2F6F" w:rsidR="00A776AE" w:rsidRPr="00D241B7" w:rsidRDefault="00A776AE">
            <w:pPr>
              <w:rPr>
                <w:sz w:val="18"/>
                <w:szCs w:val="18"/>
              </w:rPr>
            </w:pPr>
            <w:r w:rsidRPr="00D241B7">
              <w:rPr>
                <w:sz w:val="18"/>
                <w:szCs w:val="18"/>
              </w:rPr>
              <w:t>X</w:t>
            </w:r>
          </w:p>
        </w:tc>
        <w:tc>
          <w:tcPr>
            <w:tcW w:w="1373" w:type="dxa"/>
          </w:tcPr>
          <w:p w14:paraId="78EB4EA0" w14:textId="64E37A30" w:rsidR="00A776AE" w:rsidRPr="00D241B7" w:rsidRDefault="00A776AE">
            <w:pPr>
              <w:rPr>
                <w:sz w:val="18"/>
                <w:szCs w:val="18"/>
              </w:rPr>
            </w:pPr>
            <w:moveToRangeStart w:id="45" w:author="Teboho Lekeno" w:date="2019-03-09T18:18:00Z" w:name="move3047927"/>
            <w:ins w:id="46" w:author="Teboho Lekeno" w:date="2019-03-09T18:18:00Z">
              <w:r w:rsidRPr="00D241B7">
                <w:rPr>
                  <w:sz w:val="18"/>
                  <w:szCs w:val="18"/>
                </w:rPr>
                <w:t>Quality Assurance</w:t>
              </w:r>
            </w:ins>
            <w:moveToRangeEnd w:id="45"/>
          </w:p>
        </w:tc>
        <w:tc>
          <w:tcPr>
            <w:tcW w:w="1072" w:type="dxa"/>
          </w:tcPr>
          <w:p w14:paraId="76344A55" w14:textId="4783E643" w:rsidR="00A776AE" w:rsidRPr="00D241B7" w:rsidRDefault="0085606B">
            <w:pPr>
              <w:rPr>
                <w:sz w:val="18"/>
                <w:szCs w:val="18"/>
              </w:rPr>
            </w:pPr>
            <w:r>
              <w:rPr>
                <w:sz w:val="18"/>
                <w:szCs w:val="18"/>
              </w:rPr>
              <w:t>10</w:t>
            </w:r>
          </w:p>
        </w:tc>
        <w:tc>
          <w:tcPr>
            <w:tcW w:w="3165" w:type="dxa"/>
          </w:tcPr>
          <w:p w14:paraId="4F149065" w14:textId="32C79227" w:rsidR="00A776AE" w:rsidRPr="00D241B7" w:rsidRDefault="00A776AE">
            <w:pPr>
              <w:rPr>
                <w:sz w:val="18"/>
                <w:szCs w:val="18"/>
              </w:rPr>
            </w:pPr>
            <w:ins w:id="47" w:author="Teboho Lekeno" w:date="2019-03-09T18:18:00Z">
              <w:r w:rsidRPr="00D241B7">
                <w:rPr>
                  <w:sz w:val="18"/>
                  <w:szCs w:val="18"/>
                </w:rPr>
                <w:t>Provides the measure of correctness, efficiency, maintainability etc. that will allow the stakeholders to make well-informed decisions.</w:t>
              </w:r>
            </w:ins>
          </w:p>
        </w:tc>
        <w:tc>
          <w:tcPr>
            <w:tcW w:w="1870" w:type="dxa"/>
          </w:tcPr>
          <w:p w14:paraId="62F453B9" w14:textId="77777777" w:rsidR="00A776AE" w:rsidRPr="00D241B7" w:rsidRDefault="00A776AE">
            <w:pPr>
              <w:rPr>
                <w:sz w:val="18"/>
                <w:szCs w:val="18"/>
              </w:rPr>
            </w:pPr>
          </w:p>
        </w:tc>
      </w:tr>
      <w:tr w:rsidR="00A776AE" w:rsidRPr="00D241B7" w14:paraId="79050145" w14:textId="77777777" w:rsidTr="00450F82">
        <w:trPr>
          <w:trHeight w:val="112"/>
        </w:trPr>
        <w:tc>
          <w:tcPr>
            <w:tcW w:w="935" w:type="dxa"/>
          </w:tcPr>
          <w:p w14:paraId="13CF66ED" w14:textId="77777777" w:rsidR="00A776AE" w:rsidRPr="00D241B7" w:rsidRDefault="00A776AE">
            <w:pPr>
              <w:rPr>
                <w:sz w:val="18"/>
                <w:szCs w:val="18"/>
              </w:rPr>
            </w:pPr>
          </w:p>
        </w:tc>
        <w:tc>
          <w:tcPr>
            <w:tcW w:w="935" w:type="dxa"/>
          </w:tcPr>
          <w:p w14:paraId="16AC5490" w14:textId="1D4DE751" w:rsidR="00A776AE" w:rsidRPr="00D241B7" w:rsidRDefault="00A776AE">
            <w:pPr>
              <w:rPr>
                <w:sz w:val="18"/>
                <w:szCs w:val="18"/>
              </w:rPr>
            </w:pPr>
            <w:r w:rsidRPr="00D241B7">
              <w:rPr>
                <w:sz w:val="18"/>
                <w:szCs w:val="18"/>
              </w:rPr>
              <w:t>X</w:t>
            </w:r>
          </w:p>
        </w:tc>
        <w:tc>
          <w:tcPr>
            <w:tcW w:w="1373" w:type="dxa"/>
          </w:tcPr>
          <w:p w14:paraId="6C34D035" w14:textId="2B23E579" w:rsidR="00A776AE" w:rsidRPr="00D241B7" w:rsidRDefault="00A776AE">
            <w:pPr>
              <w:rPr>
                <w:sz w:val="18"/>
                <w:szCs w:val="18"/>
              </w:rPr>
            </w:pPr>
            <w:ins w:id="48" w:author="Teboho Lekeno" w:date="2019-03-09T18:18:00Z">
              <w:r w:rsidRPr="00D241B7">
                <w:rPr>
                  <w:sz w:val="18"/>
                  <w:szCs w:val="18"/>
                </w:rPr>
                <w:t>Subcontractor Training</w:t>
              </w:r>
            </w:ins>
          </w:p>
        </w:tc>
        <w:tc>
          <w:tcPr>
            <w:tcW w:w="1072" w:type="dxa"/>
          </w:tcPr>
          <w:p w14:paraId="41246E6D" w14:textId="47C4F66B" w:rsidR="00A776AE" w:rsidRPr="00D241B7" w:rsidRDefault="0085606B">
            <w:pPr>
              <w:rPr>
                <w:sz w:val="18"/>
                <w:szCs w:val="18"/>
              </w:rPr>
            </w:pPr>
            <w:r>
              <w:rPr>
                <w:sz w:val="18"/>
                <w:szCs w:val="18"/>
              </w:rPr>
              <w:t>20</w:t>
            </w:r>
          </w:p>
        </w:tc>
        <w:tc>
          <w:tcPr>
            <w:tcW w:w="3165" w:type="dxa"/>
          </w:tcPr>
          <w:p w14:paraId="2DAD181A" w14:textId="0419A135" w:rsidR="00A776AE" w:rsidRPr="00D241B7" w:rsidRDefault="00A776AE">
            <w:pPr>
              <w:rPr>
                <w:sz w:val="18"/>
                <w:szCs w:val="18"/>
              </w:rPr>
            </w:pPr>
            <w:ins w:id="49" w:author="Teboho Lekeno" w:date="2019-03-09T18:18:00Z">
              <w:r w:rsidRPr="00D241B7">
                <w:rPr>
                  <w:sz w:val="18"/>
                  <w:szCs w:val="18"/>
                </w:rPr>
                <w:t>Train construction subcontractors so that they meet specific requirements.</w:t>
              </w:r>
            </w:ins>
          </w:p>
        </w:tc>
        <w:tc>
          <w:tcPr>
            <w:tcW w:w="1870" w:type="dxa"/>
          </w:tcPr>
          <w:p w14:paraId="64826261" w14:textId="77777777" w:rsidR="00A776AE" w:rsidRPr="00D241B7" w:rsidRDefault="00A776AE">
            <w:pPr>
              <w:rPr>
                <w:sz w:val="18"/>
                <w:szCs w:val="18"/>
              </w:rPr>
            </w:pPr>
          </w:p>
        </w:tc>
      </w:tr>
      <w:tr w:rsidR="00A776AE" w:rsidRPr="00D241B7" w14:paraId="22AB379F" w14:textId="77777777" w:rsidTr="00450F82">
        <w:trPr>
          <w:trHeight w:val="112"/>
        </w:trPr>
        <w:tc>
          <w:tcPr>
            <w:tcW w:w="935" w:type="dxa"/>
          </w:tcPr>
          <w:p w14:paraId="00A04A94" w14:textId="77777777" w:rsidR="00A776AE" w:rsidRPr="00D241B7" w:rsidRDefault="00A776AE">
            <w:pPr>
              <w:rPr>
                <w:sz w:val="18"/>
                <w:szCs w:val="18"/>
              </w:rPr>
            </w:pPr>
          </w:p>
        </w:tc>
        <w:tc>
          <w:tcPr>
            <w:tcW w:w="935" w:type="dxa"/>
          </w:tcPr>
          <w:p w14:paraId="2059BF33" w14:textId="580AF303" w:rsidR="00A776AE" w:rsidRPr="00D241B7" w:rsidRDefault="009D7D87">
            <w:pPr>
              <w:rPr>
                <w:sz w:val="18"/>
                <w:szCs w:val="18"/>
              </w:rPr>
            </w:pPr>
            <w:r>
              <w:rPr>
                <w:sz w:val="18"/>
                <w:szCs w:val="18"/>
              </w:rPr>
              <w:t>X</w:t>
            </w:r>
          </w:p>
        </w:tc>
        <w:tc>
          <w:tcPr>
            <w:tcW w:w="1373" w:type="dxa"/>
          </w:tcPr>
          <w:p w14:paraId="2E08BA2E" w14:textId="4E983A33" w:rsidR="00A776AE" w:rsidRPr="00D241B7" w:rsidRDefault="001D3CC1">
            <w:pPr>
              <w:rPr>
                <w:sz w:val="18"/>
                <w:szCs w:val="18"/>
              </w:rPr>
            </w:pPr>
            <w:ins w:id="50" w:author="Teboho Lekeno" w:date="2019-03-09T18:18:00Z">
              <w:r w:rsidRPr="00D241B7">
                <w:rPr>
                  <w:sz w:val="18"/>
                  <w:szCs w:val="18"/>
                </w:rPr>
                <w:t>Readiness Review</w:t>
              </w:r>
            </w:ins>
          </w:p>
        </w:tc>
        <w:tc>
          <w:tcPr>
            <w:tcW w:w="1072" w:type="dxa"/>
          </w:tcPr>
          <w:p w14:paraId="1FDB53F6" w14:textId="3BA59A46" w:rsidR="00A776AE" w:rsidRPr="00D241B7" w:rsidRDefault="0085606B">
            <w:pPr>
              <w:rPr>
                <w:sz w:val="18"/>
                <w:szCs w:val="18"/>
              </w:rPr>
            </w:pPr>
            <w:r>
              <w:rPr>
                <w:sz w:val="18"/>
                <w:szCs w:val="18"/>
              </w:rPr>
              <w:t>8</w:t>
            </w:r>
          </w:p>
        </w:tc>
        <w:tc>
          <w:tcPr>
            <w:tcW w:w="3165" w:type="dxa"/>
          </w:tcPr>
          <w:p w14:paraId="3C30CD03" w14:textId="491D976B" w:rsidR="00A776AE" w:rsidRPr="00D241B7" w:rsidRDefault="001D3CC1">
            <w:pPr>
              <w:rPr>
                <w:sz w:val="18"/>
                <w:szCs w:val="18"/>
              </w:rPr>
            </w:pPr>
            <w:ins w:id="51" w:author="Teboho Lekeno" w:date="2019-03-09T18:18:00Z">
              <w:r w:rsidRPr="00D241B7">
                <w:rPr>
                  <w:sz w:val="18"/>
                  <w:szCs w:val="18"/>
                </w:rPr>
                <w:t>Will ensure that all administrative and physical controls have been discovered and set up before construction commences.</w:t>
              </w:r>
            </w:ins>
          </w:p>
        </w:tc>
        <w:tc>
          <w:tcPr>
            <w:tcW w:w="1870" w:type="dxa"/>
          </w:tcPr>
          <w:p w14:paraId="3735B69B" w14:textId="77777777" w:rsidR="00A776AE" w:rsidRPr="00D241B7" w:rsidRDefault="00A776AE">
            <w:pPr>
              <w:rPr>
                <w:sz w:val="18"/>
                <w:szCs w:val="18"/>
              </w:rPr>
            </w:pPr>
          </w:p>
        </w:tc>
      </w:tr>
      <w:tr w:rsidR="001D3CC1" w:rsidRPr="00D241B7" w14:paraId="6844270C" w14:textId="77777777" w:rsidTr="00450F82">
        <w:trPr>
          <w:trHeight w:val="112"/>
        </w:trPr>
        <w:tc>
          <w:tcPr>
            <w:tcW w:w="935" w:type="dxa"/>
          </w:tcPr>
          <w:p w14:paraId="7705CE1A" w14:textId="0E01C04C" w:rsidR="001D3CC1" w:rsidRPr="00D241B7" w:rsidRDefault="009D7D87">
            <w:pPr>
              <w:rPr>
                <w:sz w:val="18"/>
                <w:szCs w:val="18"/>
              </w:rPr>
            </w:pPr>
            <w:r>
              <w:rPr>
                <w:sz w:val="18"/>
                <w:szCs w:val="18"/>
              </w:rPr>
              <w:t>X</w:t>
            </w:r>
          </w:p>
        </w:tc>
        <w:tc>
          <w:tcPr>
            <w:tcW w:w="935" w:type="dxa"/>
          </w:tcPr>
          <w:p w14:paraId="34C0B940" w14:textId="77777777" w:rsidR="001D3CC1" w:rsidRPr="00D241B7" w:rsidRDefault="001D3CC1">
            <w:pPr>
              <w:rPr>
                <w:sz w:val="18"/>
                <w:szCs w:val="18"/>
              </w:rPr>
            </w:pPr>
          </w:p>
        </w:tc>
        <w:tc>
          <w:tcPr>
            <w:tcW w:w="1373" w:type="dxa"/>
          </w:tcPr>
          <w:p w14:paraId="608FA530" w14:textId="51B5B810" w:rsidR="001D3CC1" w:rsidRPr="00D241B7" w:rsidRDefault="00461E82">
            <w:pPr>
              <w:rPr>
                <w:sz w:val="18"/>
                <w:szCs w:val="18"/>
              </w:rPr>
            </w:pPr>
            <w:r>
              <w:rPr>
                <w:sz w:val="18"/>
                <w:szCs w:val="18"/>
              </w:rPr>
              <w:t>Project Management</w:t>
            </w:r>
          </w:p>
        </w:tc>
        <w:tc>
          <w:tcPr>
            <w:tcW w:w="1072" w:type="dxa"/>
          </w:tcPr>
          <w:p w14:paraId="01C11395" w14:textId="5B1C49F1" w:rsidR="001D3CC1" w:rsidRPr="00D241B7" w:rsidRDefault="0085606B">
            <w:pPr>
              <w:rPr>
                <w:sz w:val="18"/>
                <w:szCs w:val="18"/>
              </w:rPr>
            </w:pPr>
            <w:r>
              <w:rPr>
                <w:sz w:val="18"/>
                <w:szCs w:val="18"/>
              </w:rPr>
              <w:t>40</w:t>
            </w:r>
          </w:p>
        </w:tc>
        <w:tc>
          <w:tcPr>
            <w:tcW w:w="3165" w:type="dxa"/>
          </w:tcPr>
          <w:p w14:paraId="6718F93E" w14:textId="77777777" w:rsidR="001D3CC1" w:rsidRPr="00D241B7" w:rsidRDefault="001D3CC1">
            <w:pPr>
              <w:rPr>
                <w:sz w:val="18"/>
                <w:szCs w:val="18"/>
              </w:rPr>
            </w:pPr>
          </w:p>
        </w:tc>
        <w:tc>
          <w:tcPr>
            <w:tcW w:w="1870" w:type="dxa"/>
          </w:tcPr>
          <w:p w14:paraId="441EAF9E" w14:textId="77777777" w:rsidR="001D3CC1" w:rsidRPr="00D241B7" w:rsidRDefault="001D3CC1">
            <w:pPr>
              <w:rPr>
                <w:sz w:val="18"/>
                <w:szCs w:val="18"/>
              </w:rPr>
            </w:pPr>
          </w:p>
        </w:tc>
      </w:tr>
      <w:tr w:rsidR="0085506A" w:rsidRPr="00D241B7" w14:paraId="373A0D55" w14:textId="77777777" w:rsidTr="00450F82">
        <w:trPr>
          <w:trHeight w:val="112"/>
        </w:trPr>
        <w:tc>
          <w:tcPr>
            <w:tcW w:w="935" w:type="dxa"/>
          </w:tcPr>
          <w:p w14:paraId="0B93847E" w14:textId="77777777" w:rsidR="0085506A" w:rsidRDefault="0085506A">
            <w:pPr>
              <w:rPr>
                <w:sz w:val="18"/>
                <w:szCs w:val="18"/>
              </w:rPr>
            </w:pPr>
          </w:p>
        </w:tc>
        <w:tc>
          <w:tcPr>
            <w:tcW w:w="935" w:type="dxa"/>
          </w:tcPr>
          <w:p w14:paraId="354E9B9C" w14:textId="2BBCADD1" w:rsidR="0085506A" w:rsidRPr="00D241B7" w:rsidRDefault="0085506A">
            <w:pPr>
              <w:rPr>
                <w:sz w:val="18"/>
                <w:szCs w:val="18"/>
              </w:rPr>
            </w:pPr>
            <w:r>
              <w:rPr>
                <w:sz w:val="18"/>
                <w:szCs w:val="18"/>
              </w:rPr>
              <w:t>X</w:t>
            </w:r>
          </w:p>
        </w:tc>
        <w:tc>
          <w:tcPr>
            <w:tcW w:w="1373" w:type="dxa"/>
          </w:tcPr>
          <w:p w14:paraId="23B46E3D" w14:textId="491E5556" w:rsidR="0085506A" w:rsidRDefault="0085506A">
            <w:pPr>
              <w:rPr>
                <w:sz w:val="18"/>
                <w:szCs w:val="18"/>
              </w:rPr>
            </w:pPr>
            <w:r>
              <w:rPr>
                <w:sz w:val="18"/>
                <w:szCs w:val="18"/>
              </w:rPr>
              <w:t>Project Control</w:t>
            </w:r>
          </w:p>
        </w:tc>
        <w:tc>
          <w:tcPr>
            <w:tcW w:w="1072" w:type="dxa"/>
          </w:tcPr>
          <w:p w14:paraId="5BF5E756" w14:textId="77777777" w:rsidR="0085506A" w:rsidRPr="00D241B7" w:rsidRDefault="0085506A">
            <w:pPr>
              <w:rPr>
                <w:sz w:val="18"/>
                <w:szCs w:val="18"/>
              </w:rPr>
            </w:pPr>
          </w:p>
        </w:tc>
        <w:tc>
          <w:tcPr>
            <w:tcW w:w="3165" w:type="dxa"/>
          </w:tcPr>
          <w:p w14:paraId="03B8AB88" w14:textId="77777777" w:rsidR="0085506A" w:rsidRPr="00D241B7" w:rsidRDefault="0085506A">
            <w:pPr>
              <w:rPr>
                <w:sz w:val="18"/>
                <w:szCs w:val="18"/>
              </w:rPr>
            </w:pPr>
          </w:p>
        </w:tc>
        <w:tc>
          <w:tcPr>
            <w:tcW w:w="1870" w:type="dxa"/>
          </w:tcPr>
          <w:p w14:paraId="5E99395A" w14:textId="77777777" w:rsidR="0085506A" w:rsidRPr="00D241B7" w:rsidRDefault="0085506A">
            <w:pPr>
              <w:rPr>
                <w:sz w:val="18"/>
                <w:szCs w:val="18"/>
              </w:rPr>
            </w:pPr>
          </w:p>
        </w:tc>
      </w:tr>
      <w:tr w:rsidR="00196EBB" w:rsidRPr="00D241B7" w14:paraId="70AE90AD" w14:textId="77777777" w:rsidTr="00450F82">
        <w:trPr>
          <w:trHeight w:val="112"/>
        </w:trPr>
        <w:tc>
          <w:tcPr>
            <w:tcW w:w="935" w:type="dxa"/>
          </w:tcPr>
          <w:p w14:paraId="10803F62" w14:textId="77777777" w:rsidR="00196EBB" w:rsidRDefault="00196EBB">
            <w:pPr>
              <w:rPr>
                <w:sz w:val="18"/>
                <w:szCs w:val="18"/>
              </w:rPr>
            </w:pPr>
          </w:p>
        </w:tc>
        <w:tc>
          <w:tcPr>
            <w:tcW w:w="935" w:type="dxa"/>
          </w:tcPr>
          <w:p w14:paraId="230C5391" w14:textId="419BC2FC" w:rsidR="00196EBB" w:rsidRPr="00D241B7" w:rsidRDefault="00196EBB">
            <w:pPr>
              <w:rPr>
                <w:sz w:val="18"/>
                <w:szCs w:val="18"/>
              </w:rPr>
            </w:pPr>
            <w:r>
              <w:rPr>
                <w:sz w:val="18"/>
                <w:szCs w:val="18"/>
              </w:rPr>
              <w:t>X</w:t>
            </w:r>
          </w:p>
        </w:tc>
        <w:tc>
          <w:tcPr>
            <w:tcW w:w="1373" w:type="dxa"/>
          </w:tcPr>
          <w:p w14:paraId="2AEEA7A9" w14:textId="0897C636" w:rsidR="00196EBB" w:rsidRDefault="00196EBB">
            <w:pPr>
              <w:rPr>
                <w:sz w:val="18"/>
                <w:szCs w:val="18"/>
              </w:rPr>
            </w:pPr>
            <w:r w:rsidRPr="00196EBB">
              <w:rPr>
                <w:sz w:val="18"/>
                <w:szCs w:val="18"/>
              </w:rPr>
              <w:t>Records Management</w:t>
            </w:r>
          </w:p>
        </w:tc>
        <w:tc>
          <w:tcPr>
            <w:tcW w:w="1072" w:type="dxa"/>
          </w:tcPr>
          <w:p w14:paraId="20A2CAE6" w14:textId="77777777" w:rsidR="00196EBB" w:rsidRPr="00D241B7" w:rsidRDefault="00196EBB">
            <w:pPr>
              <w:rPr>
                <w:sz w:val="18"/>
                <w:szCs w:val="18"/>
              </w:rPr>
            </w:pPr>
          </w:p>
        </w:tc>
        <w:tc>
          <w:tcPr>
            <w:tcW w:w="3165" w:type="dxa"/>
          </w:tcPr>
          <w:p w14:paraId="204E9E7E" w14:textId="77777777" w:rsidR="00196EBB" w:rsidRPr="00D241B7" w:rsidRDefault="00196EBB">
            <w:pPr>
              <w:rPr>
                <w:sz w:val="18"/>
                <w:szCs w:val="18"/>
              </w:rPr>
            </w:pPr>
          </w:p>
        </w:tc>
        <w:tc>
          <w:tcPr>
            <w:tcW w:w="1870" w:type="dxa"/>
          </w:tcPr>
          <w:p w14:paraId="0322FF73" w14:textId="77777777" w:rsidR="00196EBB" w:rsidRPr="00D241B7" w:rsidRDefault="00196EBB">
            <w:pPr>
              <w:rPr>
                <w:sz w:val="18"/>
                <w:szCs w:val="18"/>
              </w:rPr>
            </w:pPr>
          </w:p>
        </w:tc>
      </w:tr>
      <w:tr w:rsidR="00461E82" w:rsidRPr="00D241B7" w14:paraId="7BAD0783" w14:textId="77777777" w:rsidTr="00450F82">
        <w:trPr>
          <w:trHeight w:val="112"/>
        </w:trPr>
        <w:tc>
          <w:tcPr>
            <w:tcW w:w="935" w:type="dxa"/>
          </w:tcPr>
          <w:p w14:paraId="036DF468" w14:textId="77777777" w:rsidR="00461E82" w:rsidRPr="00D241B7" w:rsidRDefault="00461E82">
            <w:pPr>
              <w:rPr>
                <w:sz w:val="18"/>
                <w:szCs w:val="18"/>
              </w:rPr>
            </w:pPr>
          </w:p>
        </w:tc>
        <w:tc>
          <w:tcPr>
            <w:tcW w:w="935" w:type="dxa"/>
          </w:tcPr>
          <w:p w14:paraId="2C45E4B7" w14:textId="68A145DB" w:rsidR="00461E82" w:rsidRPr="00D241B7" w:rsidRDefault="009D7D87">
            <w:pPr>
              <w:rPr>
                <w:sz w:val="18"/>
                <w:szCs w:val="18"/>
              </w:rPr>
            </w:pPr>
            <w:r>
              <w:rPr>
                <w:sz w:val="18"/>
                <w:szCs w:val="18"/>
              </w:rPr>
              <w:t>X</w:t>
            </w:r>
          </w:p>
        </w:tc>
        <w:tc>
          <w:tcPr>
            <w:tcW w:w="1373" w:type="dxa"/>
          </w:tcPr>
          <w:p w14:paraId="10641D65" w14:textId="585FDE1E" w:rsidR="00461E82" w:rsidRDefault="00461E82">
            <w:pPr>
              <w:rPr>
                <w:sz w:val="18"/>
                <w:szCs w:val="18"/>
              </w:rPr>
            </w:pPr>
            <w:r>
              <w:rPr>
                <w:sz w:val="18"/>
                <w:szCs w:val="18"/>
              </w:rPr>
              <w:t>Communication Strategy</w:t>
            </w:r>
          </w:p>
        </w:tc>
        <w:tc>
          <w:tcPr>
            <w:tcW w:w="1072" w:type="dxa"/>
          </w:tcPr>
          <w:p w14:paraId="6BC86828" w14:textId="275912E5" w:rsidR="00461E82" w:rsidRPr="00D241B7" w:rsidRDefault="00D46E82">
            <w:pPr>
              <w:rPr>
                <w:sz w:val="18"/>
                <w:szCs w:val="18"/>
              </w:rPr>
            </w:pPr>
            <w:r>
              <w:rPr>
                <w:sz w:val="18"/>
                <w:szCs w:val="18"/>
              </w:rPr>
              <w:t>1</w:t>
            </w:r>
          </w:p>
        </w:tc>
        <w:tc>
          <w:tcPr>
            <w:tcW w:w="3165" w:type="dxa"/>
          </w:tcPr>
          <w:p w14:paraId="0250B6C7" w14:textId="77777777" w:rsidR="00461E82" w:rsidRPr="00D241B7" w:rsidRDefault="00461E82">
            <w:pPr>
              <w:rPr>
                <w:sz w:val="18"/>
                <w:szCs w:val="18"/>
              </w:rPr>
            </w:pPr>
          </w:p>
        </w:tc>
        <w:tc>
          <w:tcPr>
            <w:tcW w:w="1870" w:type="dxa"/>
          </w:tcPr>
          <w:p w14:paraId="6D80A7AA" w14:textId="77777777" w:rsidR="00461E82" w:rsidRPr="00D241B7" w:rsidRDefault="00461E82">
            <w:pPr>
              <w:rPr>
                <w:sz w:val="18"/>
                <w:szCs w:val="18"/>
              </w:rPr>
            </w:pPr>
          </w:p>
        </w:tc>
      </w:tr>
      <w:tr w:rsidR="009D7D87" w:rsidRPr="00D241B7" w14:paraId="6EB859EE" w14:textId="77777777" w:rsidTr="00450F82">
        <w:trPr>
          <w:trHeight w:val="112"/>
        </w:trPr>
        <w:tc>
          <w:tcPr>
            <w:tcW w:w="935" w:type="dxa"/>
          </w:tcPr>
          <w:p w14:paraId="005C35B9" w14:textId="77777777" w:rsidR="009D7D87" w:rsidRPr="00D241B7" w:rsidRDefault="009D7D87">
            <w:pPr>
              <w:rPr>
                <w:sz w:val="18"/>
                <w:szCs w:val="18"/>
              </w:rPr>
            </w:pPr>
          </w:p>
        </w:tc>
        <w:tc>
          <w:tcPr>
            <w:tcW w:w="935" w:type="dxa"/>
          </w:tcPr>
          <w:p w14:paraId="6C85A357" w14:textId="392F5A20" w:rsidR="009D7D87" w:rsidRPr="00D241B7" w:rsidRDefault="009D7D87">
            <w:pPr>
              <w:rPr>
                <w:sz w:val="18"/>
                <w:szCs w:val="18"/>
              </w:rPr>
            </w:pPr>
            <w:r>
              <w:rPr>
                <w:sz w:val="18"/>
                <w:szCs w:val="18"/>
              </w:rPr>
              <w:t>X</w:t>
            </w:r>
          </w:p>
        </w:tc>
        <w:tc>
          <w:tcPr>
            <w:tcW w:w="1373" w:type="dxa"/>
          </w:tcPr>
          <w:p w14:paraId="5DD83618" w14:textId="3C48353E" w:rsidR="009D7D87" w:rsidRDefault="009D7D87">
            <w:pPr>
              <w:rPr>
                <w:sz w:val="18"/>
                <w:szCs w:val="18"/>
              </w:rPr>
            </w:pPr>
            <w:r w:rsidRPr="009D7D87">
              <w:rPr>
                <w:sz w:val="18"/>
                <w:szCs w:val="18"/>
              </w:rPr>
              <w:t>Support Services</w:t>
            </w:r>
          </w:p>
        </w:tc>
        <w:tc>
          <w:tcPr>
            <w:tcW w:w="1072" w:type="dxa"/>
          </w:tcPr>
          <w:p w14:paraId="4AA017C0" w14:textId="4B6AB739" w:rsidR="009D7D87" w:rsidRPr="00D241B7" w:rsidRDefault="00D46E82">
            <w:pPr>
              <w:rPr>
                <w:sz w:val="18"/>
                <w:szCs w:val="18"/>
              </w:rPr>
            </w:pPr>
            <w:r>
              <w:rPr>
                <w:sz w:val="18"/>
                <w:szCs w:val="18"/>
              </w:rPr>
              <w:t>39</w:t>
            </w:r>
          </w:p>
        </w:tc>
        <w:tc>
          <w:tcPr>
            <w:tcW w:w="3165" w:type="dxa"/>
          </w:tcPr>
          <w:p w14:paraId="7ABC0334" w14:textId="77777777" w:rsidR="009D7D87" w:rsidRPr="00D241B7" w:rsidRDefault="009D7D87">
            <w:pPr>
              <w:rPr>
                <w:sz w:val="18"/>
                <w:szCs w:val="18"/>
              </w:rPr>
            </w:pPr>
          </w:p>
        </w:tc>
        <w:tc>
          <w:tcPr>
            <w:tcW w:w="1870" w:type="dxa"/>
          </w:tcPr>
          <w:p w14:paraId="19D3D5A8" w14:textId="77777777" w:rsidR="009D7D87" w:rsidRPr="00D241B7" w:rsidRDefault="009D7D87">
            <w:pPr>
              <w:rPr>
                <w:sz w:val="18"/>
                <w:szCs w:val="18"/>
              </w:rPr>
            </w:pPr>
          </w:p>
        </w:tc>
      </w:tr>
      <w:tr w:rsidR="00396F43" w:rsidRPr="00D241B7" w14:paraId="52F89011" w14:textId="77777777" w:rsidTr="00450F82">
        <w:trPr>
          <w:trHeight w:val="112"/>
        </w:trPr>
        <w:tc>
          <w:tcPr>
            <w:tcW w:w="935" w:type="dxa"/>
          </w:tcPr>
          <w:p w14:paraId="4E5A153F" w14:textId="77777777" w:rsidR="00396F43" w:rsidRPr="00D241B7" w:rsidRDefault="00396F43">
            <w:pPr>
              <w:rPr>
                <w:sz w:val="18"/>
                <w:szCs w:val="18"/>
              </w:rPr>
            </w:pPr>
          </w:p>
        </w:tc>
        <w:tc>
          <w:tcPr>
            <w:tcW w:w="935" w:type="dxa"/>
          </w:tcPr>
          <w:p w14:paraId="70EE0187" w14:textId="706C079A" w:rsidR="00396F43" w:rsidRDefault="00396F43">
            <w:pPr>
              <w:rPr>
                <w:sz w:val="18"/>
                <w:szCs w:val="18"/>
              </w:rPr>
            </w:pPr>
            <w:r>
              <w:rPr>
                <w:sz w:val="18"/>
                <w:szCs w:val="18"/>
              </w:rPr>
              <w:t>X</w:t>
            </w:r>
          </w:p>
        </w:tc>
        <w:tc>
          <w:tcPr>
            <w:tcW w:w="1373" w:type="dxa"/>
          </w:tcPr>
          <w:p w14:paraId="75BD8A9B" w14:textId="24BBC1EE" w:rsidR="00396F43" w:rsidRPr="009D7D87" w:rsidRDefault="00396F43">
            <w:pPr>
              <w:rPr>
                <w:sz w:val="18"/>
                <w:szCs w:val="18"/>
              </w:rPr>
            </w:pPr>
            <w:r>
              <w:rPr>
                <w:sz w:val="18"/>
                <w:szCs w:val="18"/>
              </w:rPr>
              <w:t>Complete Production Train Inspection</w:t>
            </w:r>
          </w:p>
        </w:tc>
        <w:tc>
          <w:tcPr>
            <w:tcW w:w="1072" w:type="dxa"/>
          </w:tcPr>
          <w:p w14:paraId="037B522D" w14:textId="5803DD99" w:rsidR="00396F43" w:rsidRPr="00D241B7" w:rsidRDefault="00D46E82">
            <w:pPr>
              <w:rPr>
                <w:sz w:val="18"/>
                <w:szCs w:val="18"/>
              </w:rPr>
            </w:pPr>
            <w:r>
              <w:rPr>
                <w:sz w:val="18"/>
                <w:szCs w:val="18"/>
              </w:rPr>
              <w:t>5</w:t>
            </w:r>
          </w:p>
        </w:tc>
        <w:tc>
          <w:tcPr>
            <w:tcW w:w="3165" w:type="dxa"/>
          </w:tcPr>
          <w:p w14:paraId="2D0C312F" w14:textId="77777777" w:rsidR="00396F43" w:rsidRPr="00D241B7" w:rsidRDefault="00396F43">
            <w:pPr>
              <w:rPr>
                <w:sz w:val="18"/>
                <w:szCs w:val="18"/>
              </w:rPr>
            </w:pPr>
          </w:p>
        </w:tc>
        <w:tc>
          <w:tcPr>
            <w:tcW w:w="1870" w:type="dxa"/>
          </w:tcPr>
          <w:p w14:paraId="47C7B1B0" w14:textId="77777777" w:rsidR="00396F43" w:rsidRPr="00D241B7" w:rsidRDefault="00396F43">
            <w:pPr>
              <w:rPr>
                <w:sz w:val="18"/>
                <w:szCs w:val="18"/>
              </w:rPr>
            </w:pPr>
          </w:p>
        </w:tc>
      </w:tr>
      <w:tr w:rsidR="00396F43" w:rsidRPr="00D241B7" w14:paraId="6C6B1409" w14:textId="77777777" w:rsidTr="00450F82">
        <w:trPr>
          <w:trHeight w:val="112"/>
        </w:trPr>
        <w:tc>
          <w:tcPr>
            <w:tcW w:w="935" w:type="dxa"/>
          </w:tcPr>
          <w:p w14:paraId="6BCA9270" w14:textId="77777777" w:rsidR="00396F43" w:rsidRPr="00D241B7" w:rsidRDefault="00396F43">
            <w:pPr>
              <w:rPr>
                <w:sz w:val="18"/>
                <w:szCs w:val="18"/>
              </w:rPr>
            </w:pPr>
          </w:p>
        </w:tc>
        <w:tc>
          <w:tcPr>
            <w:tcW w:w="935" w:type="dxa"/>
          </w:tcPr>
          <w:p w14:paraId="5560B704" w14:textId="7B6CA477" w:rsidR="00396F43" w:rsidRDefault="00396F43">
            <w:pPr>
              <w:rPr>
                <w:sz w:val="18"/>
                <w:szCs w:val="18"/>
              </w:rPr>
            </w:pPr>
            <w:r>
              <w:rPr>
                <w:sz w:val="18"/>
                <w:szCs w:val="18"/>
              </w:rPr>
              <w:t>X</w:t>
            </w:r>
          </w:p>
        </w:tc>
        <w:tc>
          <w:tcPr>
            <w:tcW w:w="1373" w:type="dxa"/>
          </w:tcPr>
          <w:p w14:paraId="7A59F6AE" w14:textId="1F36ACA4" w:rsidR="00396F43" w:rsidRDefault="00396F43">
            <w:pPr>
              <w:rPr>
                <w:sz w:val="18"/>
                <w:szCs w:val="18"/>
              </w:rPr>
            </w:pPr>
            <w:r>
              <w:rPr>
                <w:sz w:val="18"/>
                <w:szCs w:val="18"/>
              </w:rPr>
              <w:t xml:space="preserve">Paint </w:t>
            </w:r>
            <w:r w:rsidR="00D46E82">
              <w:rPr>
                <w:sz w:val="18"/>
                <w:szCs w:val="18"/>
              </w:rPr>
              <w:t xml:space="preserve">Shop </w:t>
            </w:r>
            <w:r>
              <w:rPr>
                <w:sz w:val="18"/>
                <w:szCs w:val="18"/>
              </w:rPr>
              <w:t>Inspection</w:t>
            </w:r>
          </w:p>
        </w:tc>
        <w:tc>
          <w:tcPr>
            <w:tcW w:w="1072" w:type="dxa"/>
          </w:tcPr>
          <w:p w14:paraId="6859766E" w14:textId="0F89D411" w:rsidR="00396F43" w:rsidRPr="00D241B7" w:rsidRDefault="00D46E82">
            <w:pPr>
              <w:rPr>
                <w:sz w:val="18"/>
                <w:szCs w:val="18"/>
              </w:rPr>
            </w:pPr>
            <w:r>
              <w:rPr>
                <w:sz w:val="18"/>
                <w:szCs w:val="18"/>
              </w:rPr>
              <w:t>5</w:t>
            </w:r>
          </w:p>
        </w:tc>
        <w:tc>
          <w:tcPr>
            <w:tcW w:w="3165" w:type="dxa"/>
          </w:tcPr>
          <w:p w14:paraId="4B2158AA" w14:textId="77777777" w:rsidR="00396F43" w:rsidRPr="00D241B7" w:rsidRDefault="00396F43">
            <w:pPr>
              <w:rPr>
                <w:sz w:val="18"/>
                <w:szCs w:val="18"/>
              </w:rPr>
            </w:pPr>
          </w:p>
        </w:tc>
        <w:tc>
          <w:tcPr>
            <w:tcW w:w="1870" w:type="dxa"/>
          </w:tcPr>
          <w:p w14:paraId="59535184" w14:textId="77777777" w:rsidR="00396F43" w:rsidRPr="00D241B7" w:rsidRDefault="00396F43">
            <w:pPr>
              <w:rPr>
                <w:sz w:val="18"/>
                <w:szCs w:val="18"/>
              </w:rPr>
            </w:pPr>
          </w:p>
        </w:tc>
      </w:tr>
      <w:tr w:rsidR="00396F43" w:rsidRPr="00D241B7" w14:paraId="723F9CA7" w14:textId="77777777" w:rsidTr="00D46E82">
        <w:trPr>
          <w:trHeight w:val="530"/>
        </w:trPr>
        <w:tc>
          <w:tcPr>
            <w:tcW w:w="935" w:type="dxa"/>
          </w:tcPr>
          <w:p w14:paraId="54D42FF0" w14:textId="77777777" w:rsidR="00396F43" w:rsidRPr="00D241B7" w:rsidRDefault="00396F43">
            <w:pPr>
              <w:rPr>
                <w:sz w:val="18"/>
                <w:szCs w:val="18"/>
              </w:rPr>
            </w:pPr>
          </w:p>
        </w:tc>
        <w:tc>
          <w:tcPr>
            <w:tcW w:w="935" w:type="dxa"/>
          </w:tcPr>
          <w:p w14:paraId="6B3FFF13" w14:textId="11EE5D73" w:rsidR="00396F43" w:rsidRDefault="00396F43">
            <w:pPr>
              <w:rPr>
                <w:sz w:val="18"/>
                <w:szCs w:val="18"/>
              </w:rPr>
            </w:pPr>
            <w:r>
              <w:rPr>
                <w:sz w:val="18"/>
                <w:szCs w:val="18"/>
              </w:rPr>
              <w:t>X</w:t>
            </w:r>
          </w:p>
        </w:tc>
        <w:tc>
          <w:tcPr>
            <w:tcW w:w="1373" w:type="dxa"/>
          </w:tcPr>
          <w:p w14:paraId="11296388" w14:textId="0D699FD8" w:rsidR="00396F43" w:rsidRDefault="00396F43">
            <w:pPr>
              <w:rPr>
                <w:sz w:val="18"/>
                <w:szCs w:val="18"/>
              </w:rPr>
            </w:pPr>
            <w:r>
              <w:rPr>
                <w:sz w:val="18"/>
                <w:szCs w:val="18"/>
              </w:rPr>
              <w:t>Building Inspection</w:t>
            </w:r>
          </w:p>
        </w:tc>
        <w:tc>
          <w:tcPr>
            <w:tcW w:w="1072" w:type="dxa"/>
          </w:tcPr>
          <w:p w14:paraId="7BDC13F9" w14:textId="35994467" w:rsidR="00396F43" w:rsidRPr="00D241B7" w:rsidRDefault="00D46E82">
            <w:pPr>
              <w:rPr>
                <w:sz w:val="18"/>
                <w:szCs w:val="18"/>
              </w:rPr>
            </w:pPr>
            <w:r>
              <w:rPr>
                <w:sz w:val="18"/>
                <w:szCs w:val="18"/>
              </w:rPr>
              <w:t>4</w:t>
            </w:r>
          </w:p>
        </w:tc>
        <w:tc>
          <w:tcPr>
            <w:tcW w:w="3165" w:type="dxa"/>
          </w:tcPr>
          <w:p w14:paraId="44F720CE" w14:textId="77777777" w:rsidR="00396F43" w:rsidRPr="00D241B7" w:rsidRDefault="00396F43">
            <w:pPr>
              <w:rPr>
                <w:sz w:val="18"/>
                <w:szCs w:val="18"/>
              </w:rPr>
            </w:pPr>
          </w:p>
        </w:tc>
        <w:tc>
          <w:tcPr>
            <w:tcW w:w="1870" w:type="dxa"/>
          </w:tcPr>
          <w:p w14:paraId="57B267A9" w14:textId="77777777" w:rsidR="00396F43" w:rsidRPr="00D241B7" w:rsidRDefault="00396F43">
            <w:pPr>
              <w:rPr>
                <w:sz w:val="18"/>
                <w:szCs w:val="18"/>
              </w:rPr>
            </w:pPr>
          </w:p>
        </w:tc>
      </w:tr>
      <w:tr w:rsidR="00396F43" w:rsidRPr="00D241B7" w14:paraId="129E48C5" w14:textId="77777777" w:rsidTr="00450F82">
        <w:trPr>
          <w:trHeight w:val="112"/>
        </w:trPr>
        <w:tc>
          <w:tcPr>
            <w:tcW w:w="935" w:type="dxa"/>
          </w:tcPr>
          <w:p w14:paraId="39D5D863" w14:textId="77777777" w:rsidR="00396F43" w:rsidRPr="00D241B7" w:rsidRDefault="00396F43">
            <w:pPr>
              <w:rPr>
                <w:sz w:val="18"/>
                <w:szCs w:val="18"/>
              </w:rPr>
            </w:pPr>
          </w:p>
        </w:tc>
        <w:tc>
          <w:tcPr>
            <w:tcW w:w="935" w:type="dxa"/>
          </w:tcPr>
          <w:p w14:paraId="5BDB16F2" w14:textId="0083ADC4" w:rsidR="00396F43" w:rsidRDefault="00396F43">
            <w:pPr>
              <w:rPr>
                <w:sz w:val="18"/>
                <w:szCs w:val="18"/>
              </w:rPr>
            </w:pPr>
            <w:r>
              <w:rPr>
                <w:sz w:val="18"/>
                <w:szCs w:val="18"/>
              </w:rPr>
              <w:t>X</w:t>
            </w:r>
          </w:p>
        </w:tc>
        <w:tc>
          <w:tcPr>
            <w:tcW w:w="1373" w:type="dxa"/>
          </w:tcPr>
          <w:p w14:paraId="7F0C189A" w14:textId="5D5A689C" w:rsidR="00396F43" w:rsidRDefault="00396F43">
            <w:pPr>
              <w:rPr>
                <w:sz w:val="18"/>
                <w:szCs w:val="18"/>
              </w:rPr>
            </w:pPr>
            <w:r>
              <w:rPr>
                <w:sz w:val="18"/>
                <w:szCs w:val="18"/>
              </w:rPr>
              <w:t>Final Approval</w:t>
            </w:r>
          </w:p>
        </w:tc>
        <w:tc>
          <w:tcPr>
            <w:tcW w:w="1072" w:type="dxa"/>
          </w:tcPr>
          <w:p w14:paraId="0E18D238" w14:textId="406ED7AD" w:rsidR="00396F43" w:rsidRPr="00D241B7" w:rsidRDefault="00D46E82">
            <w:pPr>
              <w:rPr>
                <w:sz w:val="18"/>
                <w:szCs w:val="18"/>
              </w:rPr>
            </w:pPr>
            <w:r>
              <w:rPr>
                <w:sz w:val="18"/>
                <w:szCs w:val="18"/>
              </w:rPr>
              <w:t>3</w:t>
            </w:r>
          </w:p>
        </w:tc>
        <w:tc>
          <w:tcPr>
            <w:tcW w:w="3165" w:type="dxa"/>
          </w:tcPr>
          <w:p w14:paraId="69457500" w14:textId="77777777" w:rsidR="00396F43" w:rsidRPr="00D241B7" w:rsidRDefault="00396F43">
            <w:pPr>
              <w:rPr>
                <w:sz w:val="18"/>
                <w:szCs w:val="18"/>
              </w:rPr>
            </w:pPr>
          </w:p>
        </w:tc>
        <w:tc>
          <w:tcPr>
            <w:tcW w:w="1870" w:type="dxa"/>
          </w:tcPr>
          <w:p w14:paraId="28A665DB" w14:textId="77777777" w:rsidR="00396F43" w:rsidRPr="00D241B7" w:rsidRDefault="00396F43">
            <w:pPr>
              <w:rPr>
                <w:sz w:val="18"/>
                <w:szCs w:val="18"/>
              </w:rPr>
            </w:pPr>
          </w:p>
        </w:tc>
      </w:tr>
    </w:tbl>
    <w:p w14:paraId="0052C994" w14:textId="77777777" w:rsidR="002A6066" w:rsidRPr="00D241B7" w:rsidRDefault="002A6066">
      <w:bookmarkStart w:id="52" w:name="_GoBack"/>
      <w:bookmarkEnd w:id="52"/>
    </w:p>
    <w:sectPr w:rsidR="002A6066" w:rsidRPr="00D241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54E97" w14:textId="77777777" w:rsidR="006D45CA" w:rsidRDefault="006D45CA" w:rsidP="00D241B7">
      <w:pPr>
        <w:spacing w:after="0" w:line="240" w:lineRule="auto"/>
      </w:pPr>
      <w:r>
        <w:separator/>
      </w:r>
    </w:p>
  </w:endnote>
  <w:endnote w:type="continuationSeparator" w:id="0">
    <w:p w14:paraId="56B44F92" w14:textId="77777777" w:rsidR="006D45CA" w:rsidRDefault="006D45CA" w:rsidP="00D2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FA73A" w14:textId="77777777" w:rsidR="006D45CA" w:rsidRDefault="006D45CA" w:rsidP="00D241B7">
      <w:pPr>
        <w:spacing w:after="0" w:line="240" w:lineRule="auto"/>
      </w:pPr>
      <w:r>
        <w:separator/>
      </w:r>
    </w:p>
  </w:footnote>
  <w:footnote w:type="continuationSeparator" w:id="0">
    <w:p w14:paraId="583BE662" w14:textId="77777777" w:rsidR="006D45CA" w:rsidRDefault="006D45CA" w:rsidP="00D241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E66CB"/>
    <w:multiLevelType w:val="hybridMultilevel"/>
    <w:tmpl w:val="DBFE4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B22C3"/>
    <w:multiLevelType w:val="hybridMultilevel"/>
    <w:tmpl w:val="3E0A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304B0"/>
    <w:multiLevelType w:val="hybridMultilevel"/>
    <w:tmpl w:val="9ABC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A4560"/>
    <w:multiLevelType w:val="hybridMultilevel"/>
    <w:tmpl w:val="C9E0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87703"/>
    <w:multiLevelType w:val="hybridMultilevel"/>
    <w:tmpl w:val="80500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boho Lekeno">
    <w15:presenceInfo w15:providerId="None" w15:userId="Teboho Leke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97"/>
    <w:rsid w:val="00047C5F"/>
    <w:rsid w:val="000B13BF"/>
    <w:rsid w:val="00113997"/>
    <w:rsid w:val="00175FC1"/>
    <w:rsid w:val="00196EBB"/>
    <w:rsid w:val="001D3CC1"/>
    <w:rsid w:val="001D673D"/>
    <w:rsid w:val="0021062F"/>
    <w:rsid w:val="00233340"/>
    <w:rsid w:val="00250302"/>
    <w:rsid w:val="002A6066"/>
    <w:rsid w:val="003338C6"/>
    <w:rsid w:val="00396F43"/>
    <w:rsid w:val="004417DB"/>
    <w:rsid w:val="00450F82"/>
    <w:rsid w:val="00461E82"/>
    <w:rsid w:val="004C6377"/>
    <w:rsid w:val="00596A8C"/>
    <w:rsid w:val="006D09AC"/>
    <w:rsid w:val="006D45CA"/>
    <w:rsid w:val="00784825"/>
    <w:rsid w:val="0085506A"/>
    <w:rsid w:val="0085606B"/>
    <w:rsid w:val="00971EAE"/>
    <w:rsid w:val="00974E20"/>
    <w:rsid w:val="009D7D87"/>
    <w:rsid w:val="00A776AE"/>
    <w:rsid w:val="00AA11E1"/>
    <w:rsid w:val="00B94800"/>
    <w:rsid w:val="00BD2EEC"/>
    <w:rsid w:val="00BF4418"/>
    <w:rsid w:val="00D05467"/>
    <w:rsid w:val="00D241B7"/>
    <w:rsid w:val="00D46E82"/>
    <w:rsid w:val="00D6066D"/>
    <w:rsid w:val="00E47B53"/>
    <w:rsid w:val="00E90011"/>
    <w:rsid w:val="00F1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1FE80-E862-472E-A460-770EE26B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1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9AC"/>
    <w:pPr>
      <w:ind w:left="720"/>
      <w:contextualSpacing/>
    </w:pPr>
  </w:style>
  <w:style w:type="paragraph" w:styleId="BalloonText">
    <w:name w:val="Balloon Text"/>
    <w:basedOn w:val="Normal"/>
    <w:link w:val="BalloonTextChar"/>
    <w:uiPriority w:val="99"/>
    <w:semiHidden/>
    <w:unhideWhenUsed/>
    <w:rsid w:val="00D05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467"/>
    <w:rPr>
      <w:rFonts w:ascii="Segoe UI" w:hAnsi="Segoe UI" w:cs="Segoe UI"/>
      <w:sz w:val="18"/>
      <w:szCs w:val="18"/>
    </w:rPr>
  </w:style>
  <w:style w:type="paragraph" w:styleId="Revision">
    <w:name w:val="Revision"/>
    <w:hidden/>
    <w:uiPriority w:val="99"/>
    <w:semiHidden/>
    <w:rsid w:val="00D05467"/>
    <w:pPr>
      <w:spacing w:after="0" w:line="240" w:lineRule="auto"/>
    </w:pPr>
  </w:style>
  <w:style w:type="paragraph" w:styleId="Header">
    <w:name w:val="header"/>
    <w:basedOn w:val="Normal"/>
    <w:link w:val="HeaderChar"/>
    <w:uiPriority w:val="99"/>
    <w:unhideWhenUsed/>
    <w:rsid w:val="00D2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B7"/>
  </w:style>
  <w:style w:type="paragraph" w:styleId="Footer">
    <w:name w:val="footer"/>
    <w:basedOn w:val="Normal"/>
    <w:link w:val="FooterChar"/>
    <w:uiPriority w:val="99"/>
    <w:unhideWhenUsed/>
    <w:rsid w:val="00D2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B7"/>
  </w:style>
  <w:style w:type="paragraph" w:styleId="NoSpacing">
    <w:name w:val="No Spacing"/>
    <w:uiPriority w:val="1"/>
    <w:qFormat/>
    <w:rsid w:val="00D241B7"/>
    <w:pPr>
      <w:spacing w:after="0" w:line="240" w:lineRule="auto"/>
    </w:pPr>
  </w:style>
  <w:style w:type="character" w:customStyle="1" w:styleId="Heading1Char">
    <w:name w:val="Heading 1 Char"/>
    <w:basedOn w:val="DefaultParagraphFont"/>
    <w:link w:val="Heading1"/>
    <w:uiPriority w:val="9"/>
    <w:rsid w:val="00D241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3195</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9</cp:revision>
  <dcterms:created xsi:type="dcterms:W3CDTF">2019-03-08T23:38:00Z</dcterms:created>
  <dcterms:modified xsi:type="dcterms:W3CDTF">2019-03-11T11:06:00Z</dcterms:modified>
</cp:coreProperties>
</file>